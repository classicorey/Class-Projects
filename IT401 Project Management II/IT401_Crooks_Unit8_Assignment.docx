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E4908" w14:textId="77777777" w:rsidR="003746D1" w:rsidRDefault="003746D1">
      <w:pPr>
        <w:pStyle w:val="Header"/>
        <w:tabs>
          <w:tab w:val="clear" w:pos="4320"/>
          <w:tab w:val="clear" w:pos="8640"/>
        </w:tabs>
      </w:pPr>
    </w:p>
    <w:p w14:paraId="4974A933" w14:textId="77777777" w:rsidR="003746D1" w:rsidRDefault="003746D1">
      <w:pPr>
        <w:jc w:val="center"/>
        <w:rPr>
          <w:b/>
          <w:smallCaps/>
          <w:sz w:val="36"/>
          <w:szCs w:val="36"/>
        </w:rPr>
      </w:pPr>
    </w:p>
    <w:p w14:paraId="1B8BD595" w14:textId="77777777" w:rsidR="003746D1" w:rsidRDefault="009C7DE1">
      <w:pPr>
        <w:jc w:val="center"/>
        <w:rPr>
          <w:rFonts w:ascii="Arial" w:hAnsi="Arial"/>
          <w:b/>
          <w:i/>
          <w:sz w:val="26"/>
        </w:rPr>
      </w:pPr>
      <w:r>
        <w:rPr>
          <w:noProof/>
          <w:color w:val="063C73"/>
        </w:rPr>
        <w:drawing>
          <wp:inline distT="0" distB="0" distL="0" distR="0" wp14:anchorId="207FA4DD" wp14:editId="5BE465E9">
            <wp:extent cx="3207385" cy="525145"/>
            <wp:effectExtent l="0" t="0" r="0" b="8255"/>
            <wp:docPr id="1" name="Picture 1" descr="Project Management Template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 Management Templat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7385" cy="525145"/>
                    </a:xfrm>
                    <a:prstGeom prst="rect">
                      <a:avLst/>
                    </a:prstGeom>
                    <a:noFill/>
                    <a:ln>
                      <a:noFill/>
                    </a:ln>
                  </pic:spPr>
                </pic:pic>
              </a:graphicData>
            </a:graphic>
          </wp:inline>
        </w:drawing>
      </w:r>
    </w:p>
    <w:p w14:paraId="5E8D769D" w14:textId="77777777" w:rsidR="00786584" w:rsidRDefault="00786584">
      <w:pPr>
        <w:jc w:val="center"/>
        <w:rPr>
          <w:rFonts w:ascii="Arial" w:hAnsi="Arial"/>
          <w:b/>
          <w:i/>
          <w:sz w:val="26"/>
        </w:rPr>
      </w:pPr>
    </w:p>
    <w:p w14:paraId="740C5BCB" w14:textId="77777777" w:rsidR="003C7355" w:rsidRPr="00042845" w:rsidRDefault="003C7355" w:rsidP="003C7355">
      <w:pPr>
        <w:jc w:val="center"/>
        <w:rPr>
          <w:b/>
          <w:smallCaps/>
          <w:sz w:val="24"/>
          <w:szCs w:val="24"/>
        </w:rPr>
      </w:pPr>
      <w:r w:rsidRPr="00042845">
        <w:rPr>
          <w:b/>
          <w:smallCaps/>
          <w:sz w:val="24"/>
          <w:szCs w:val="24"/>
        </w:rPr>
        <w:t>Pro</w:t>
      </w:r>
      <w:smartTag w:uri="urn:schemas-microsoft-com:office:smarttags" w:element="PersonName">
        <w:r w:rsidRPr="00042845">
          <w:rPr>
            <w:b/>
            <w:smallCaps/>
            <w:sz w:val="24"/>
            <w:szCs w:val="24"/>
          </w:rPr>
          <w:t>j</w:t>
        </w:r>
      </w:smartTag>
      <w:r w:rsidRPr="00042845">
        <w:rPr>
          <w:b/>
          <w:smallCaps/>
          <w:sz w:val="24"/>
          <w:szCs w:val="24"/>
        </w:rPr>
        <w:t xml:space="preserve">ect </w:t>
      </w:r>
      <w:r w:rsidR="00C7680C">
        <w:rPr>
          <w:b/>
          <w:smallCaps/>
          <w:sz w:val="24"/>
          <w:szCs w:val="24"/>
        </w:rPr>
        <w:t>Quality</w:t>
      </w:r>
      <w:r>
        <w:rPr>
          <w:b/>
          <w:smallCaps/>
          <w:sz w:val="24"/>
          <w:szCs w:val="24"/>
        </w:rPr>
        <w:t xml:space="preserve"> Management</w:t>
      </w:r>
      <w:r w:rsidRPr="00042845">
        <w:rPr>
          <w:b/>
          <w:smallCaps/>
          <w:sz w:val="24"/>
          <w:szCs w:val="24"/>
        </w:rPr>
        <w:t xml:space="preserve"> </w:t>
      </w:r>
      <w:smartTag w:uri="urn:schemas-microsoft-com:office:smarttags" w:element="stockticker">
        <w:r w:rsidRPr="00042845">
          <w:rPr>
            <w:b/>
            <w:smallCaps/>
            <w:sz w:val="24"/>
            <w:szCs w:val="24"/>
          </w:rPr>
          <w:t>Plan</w:t>
        </w:r>
      </w:smartTag>
      <w:r w:rsidRPr="00042845">
        <w:rPr>
          <w:b/>
          <w:smallCaps/>
          <w:sz w:val="24"/>
          <w:szCs w:val="24"/>
        </w:rPr>
        <w:t xml:space="preserve"> Template</w:t>
      </w:r>
    </w:p>
    <w:p w14:paraId="192A7721" w14:textId="77777777" w:rsidR="003C7355" w:rsidRDefault="003C7355" w:rsidP="003C7355">
      <w:pPr>
        <w:jc w:val="center"/>
        <w:rPr>
          <w:sz w:val="24"/>
          <w:szCs w:val="24"/>
        </w:rPr>
      </w:pPr>
      <w:r w:rsidRPr="00042845">
        <w:rPr>
          <w:sz w:val="24"/>
          <w:szCs w:val="24"/>
        </w:rPr>
        <w:t>This Pro</w:t>
      </w:r>
      <w:smartTag w:uri="urn:schemas-microsoft-com:office:smarttags" w:element="PersonName">
        <w:r w:rsidRPr="00042845">
          <w:rPr>
            <w:sz w:val="24"/>
            <w:szCs w:val="24"/>
          </w:rPr>
          <w:t>j</w:t>
        </w:r>
      </w:smartTag>
      <w:r w:rsidRPr="00042845">
        <w:rPr>
          <w:sz w:val="24"/>
          <w:szCs w:val="24"/>
        </w:rPr>
        <w:t xml:space="preserve">ect </w:t>
      </w:r>
      <w:r w:rsidR="00C7680C">
        <w:rPr>
          <w:sz w:val="24"/>
          <w:szCs w:val="24"/>
        </w:rPr>
        <w:t>Quality</w:t>
      </w:r>
      <w:r>
        <w:rPr>
          <w:sz w:val="24"/>
          <w:szCs w:val="24"/>
        </w:rPr>
        <w:t xml:space="preserve"> </w:t>
      </w:r>
      <w:r w:rsidRPr="00042845">
        <w:rPr>
          <w:sz w:val="24"/>
          <w:szCs w:val="24"/>
        </w:rPr>
        <w:t xml:space="preserve">Management Template </w:t>
      </w:r>
      <w:r>
        <w:rPr>
          <w:sz w:val="24"/>
          <w:szCs w:val="24"/>
        </w:rPr>
        <w:t xml:space="preserve">is free for you to copy and use on your project </w:t>
      </w:r>
    </w:p>
    <w:p w14:paraId="0D28F48C" w14:textId="77777777" w:rsidR="003C7355" w:rsidRDefault="003C7355" w:rsidP="003C7355">
      <w:pPr>
        <w:jc w:val="center"/>
        <w:rPr>
          <w:sz w:val="24"/>
          <w:szCs w:val="24"/>
        </w:rPr>
      </w:pPr>
      <w:r>
        <w:rPr>
          <w:sz w:val="24"/>
          <w:szCs w:val="24"/>
        </w:rPr>
        <w:t>and within your organization. We hope that you find this template useful and</w:t>
      </w:r>
    </w:p>
    <w:p w14:paraId="773A643D" w14:textId="77777777" w:rsidR="003C7355" w:rsidRDefault="003C7355" w:rsidP="003C7355">
      <w:pPr>
        <w:jc w:val="center"/>
        <w:rPr>
          <w:sz w:val="24"/>
          <w:szCs w:val="24"/>
        </w:rPr>
      </w:pPr>
      <w:r>
        <w:rPr>
          <w:sz w:val="24"/>
          <w:szCs w:val="24"/>
        </w:rPr>
        <w:t>welcome your comments. Public distribution of this document is only permitted</w:t>
      </w:r>
    </w:p>
    <w:p w14:paraId="16248002" w14:textId="77777777" w:rsidR="003C7355" w:rsidRPr="00042845" w:rsidRDefault="003C7355" w:rsidP="003C7355">
      <w:pPr>
        <w:jc w:val="center"/>
        <w:rPr>
          <w:sz w:val="24"/>
          <w:szCs w:val="24"/>
        </w:rPr>
      </w:pPr>
      <w:r>
        <w:rPr>
          <w:sz w:val="24"/>
          <w:szCs w:val="24"/>
        </w:rPr>
        <w:t>from the Project Management Docs official website at:</w:t>
      </w:r>
    </w:p>
    <w:p w14:paraId="114F8C58" w14:textId="77777777" w:rsidR="003746D1" w:rsidRPr="00A721B4" w:rsidRDefault="00000000">
      <w:pPr>
        <w:jc w:val="center"/>
        <w:rPr>
          <w:smallCaps/>
          <w:sz w:val="21"/>
          <w:szCs w:val="21"/>
        </w:rPr>
      </w:pPr>
      <w:hyperlink r:id="rId14" w:history="1">
        <w:r w:rsidR="003746D1" w:rsidRPr="00A721B4">
          <w:rPr>
            <w:rStyle w:val="Hyperlink"/>
            <w:sz w:val="21"/>
            <w:szCs w:val="21"/>
          </w:rPr>
          <w:t>www.</w:t>
        </w:r>
        <w:r w:rsidR="003746D1" w:rsidRPr="00A721B4">
          <w:rPr>
            <w:rStyle w:val="Hyperlink"/>
            <w:sz w:val="24"/>
            <w:szCs w:val="24"/>
          </w:rPr>
          <w:t>P</w:t>
        </w:r>
        <w:r w:rsidR="003746D1" w:rsidRPr="00A721B4">
          <w:rPr>
            <w:rStyle w:val="Hyperlink"/>
            <w:sz w:val="21"/>
            <w:szCs w:val="21"/>
          </w:rPr>
          <w:t>roject</w:t>
        </w:r>
        <w:r w:rsidR="003746D1" w:rsidRPr="00A721B4">
          <w:rPr>
            <w:rStyle w:val="Hyperlink"/>
            <w:sz w:val="24"/>
            <w:szCs w:val="24"/>
          </w:rPr>
          <w:t>M</w:t>
        </w:r>
        <w:r w:rsidR="003746D1" w:rsidRPr="00A721B4">
          <w:rPr>
            <w:rStyle w:val="Hyperlink"/>
            <w:sz w:val="21"/>
            <w:szCs w:val="21"/>
          </w:rPr>
          <w:t>anagement</w:t>
        </w:r>
        <w:r w:rsidR="003746D1" w:rsidRPr="00A721B4">
          <w:rPr>
            <w:rStyle w:val="Hyperlink"/>
            <w:sz w:val="24"/>
            <w:szCs w:val="24"/>
          </w:rPr>
          <w:t>D</w:t>
        </w:r>
        <w:r w:rsidR="003746D1" w:rsidRPr="00A721B4">
          <w:rPr>
            <w:rStyle w:val="Hyperlink"/>
            <w:sz w:val="21"/>
            <w:szCs w:val="21"/>
          </w:rPr>
          <w:t>ocs.com</w:t>
        </w:r>
      </w:hyperlink>
    </w:p>
    <w:p w14:paraId="33C7C79D" w14:textId="77777777" w:rsidR="003746D1" w:rsidRDefault="003746D1">
      <w:pPr>
        <w:jc w:val="center"/>
        <w:rPr>
          <w:b/>
          <w:smallCaps/>
          <w:sz w:val="36"/>
          <w:szCs w:val="36"/>
        </w:rPr>
      </w:pPr>
    </w:p>
    <w:p w14:paraId="12419BFE" w14:textId="77777777" w:rsidR="003746D1" w:rsidRDefault="003746D1">
      <w:pPr>
        <w:jc w:val="center"/>
        <w:rPr>
          <w:b/>
          <w:smallCaps/>
          <w:sz w:val="36"/>
          <w:szCs w:val="36"/>
        </w:rPr>
      </w:pPr>
    </w:p>
    <w:p w14:paraId="7A0A1D76" w14:textId="77777777" w:rsidR="003746D1" w:rsidRPr="00397A13" w:rsidRDefault="00C7680C">
      <w:pPr>
        <w:jc w:val="center"/>
        <w:rPr>
          <w:b/>
          <w:smallCaps/>
          <w:sz w:val="36"/>
          <w:szCs w:val="36"/>
        </w:rPr>
      </w:pPr>
      <w:r>
        <w:rPr>
          <w:b/>
          <w:smallCaps/>
          <w:sz w:val="36"/>
          <w:szCs w:val="36"/>
        </w:rPr>
        <w:t>Quality</w:t>
      </w:r>
      <w:r w:rsidR="003746D1">
        <w:rPr>
          <w:b/>
          <w:smallCaps/>
          <w:sz w:val="36"/>
          <w:szCs w:val="36"/>
        </w:rPr>
        <w:t xml:space="preserve"> Management </w:t>
      </w:r>
      <w:smartTag w:uri="urn:schemas-microsoft-com:office:smarttags" w:element="stockticker">
        <w:r w:rsidR="003746D1">
          <w:rPr>
            <w:b/>
            <w:smallCaps/>
            <w:sz w:val="36"/>
            <w:szCs w:val="36"/>
          </w:rPr>
          <w:t>Plan</w:t>
        </w:r>
      </w:smartTag>
    </w:p>
    <w:p w14:paraId="73E701E7" w14:textId="77777777" w:rsidR="00D03B9A" w:rsidRDefault="00D03B9A" w:rsidP="00D03B9A">
      <w:pPr>
        <w:jc w:val="center"/>
        <w:rPr>
          <w:b/>
          <w:smallCaps/>
          <w:sz w:val="28"/>
          <w:szCs w:val="28"/>
        </w:rPr>
      </w:pPr>
      <w:r w:rsidRPr="00397A13">
        <w:rPr>
          <w:b/>
          <w:smallCaps/>
          <w:sz w:val="28"/>
          <w:szCs w:val="28"/>
        </w:rPr>
        <w:t>&lt;</w:t>
      </w:r>
      <w:r>
        <w:rPr>
          <w:b/>
          <w:smallCaps/>
          <w:sz w:val="28"/>
          <w:szCs w:val="28"/>
        </w:rPr>
        <w:t>Garage Apartment Construction</w:t>
      </w:r>
      <w:r w:rsidRPr="00397A13">
        <w:rPr>
          <w:b/>
          <w:smallCaps/>
          <w:sz w:val="28"/>
          <w:szCs w:val="28"/>
        </w:rPr>
        <w:t>&gt;</w:t>
      </w:r>
    </w:p>
    <w:p w14:paraId="0040FFEB" w14:textId="77777777" w:rsidR="00D03B9A" w:rsidRPr="00D03B9A" w:rsidRDefault="00D03B9A" w:rsidP="00D03B9A">
      <w:pPr>
        <w:jc w:val="center"/>
        <w:rPr>
          <w:b/>
          <w:smallCaps/>
          <w:sz w:val="24"/>
          <w:szCs w:val="24"/>
        </w:rPr>
      </w:pPr>
    </w:p>
    <w:p w14:paraId="58A69DBB" w14:textId="77777777" w:rsidR="00D03B9A" w:rsidRPr="00D03B9A" w:rsidRDefault="00D03B9A" w:rsidP="00D03B9A">
      <w:pPr>
        <w:jc w:val="center"/>
        <w:rPr>
          <w:b/>
          <w:smallCaps/>
          <w:sz w:val="24"/>
          <w:szCs w:val="24"/>
        </w:rPr>
      </w:pPr>
    </w:p>
    <w:p w14:paraId="0374DB00" w14:textId="77777777" w:rsidR="00D03B9A" w:rsidRPr="00D03B9A" w:rsidRDefault="00D03B9A" w:rsidP="00D03B9A">
      <w:pPr>
        <w:rPr>
          <w:b/>
          <w:smallCaps/>
          <w:sz w:val="24"/>
          <w:szCs w:val="24"/>
        </w:rPr>
      </w:pPr>
    </w:p>
    <w:p w14:paraId="35023118" w14:textId="77777777" w:rsidR="00D03B9A" w:rsidRPr="00D03B9A" w:rsidRDefault="00D03B9A" w:rsidP="00D03B9A">
      <w:pPr>
        <w:jc w:val="center"/>
        <w:rPr>
          <w:b/>
          <w:smallCaps/>
          <w:sz w:val="24"/>
          <w:szCs w:val="24"/>
        </w:rPr>
      </w:pPr>
    </w:p>
    <w:p w14:paraId="302231FF" w14:textId="77777777" w:rsidR="00D03B9A" w:rsidRPr="00D03B9A" w:rsidRDefault="00D03B9A" w:rsidP="00D03B9A">
      <w:pPr>
        <w:jc w:val="center"/>
        <w:rPr>
          <w:b/>
          <w:smallCaps/>
          <w:sz w:val="24"/>
          <w:szCs w:val="24"/>
        </w:rPr>
      </w:pPr>
    </w:p>
    <w:p w14:paraId="2AE4DA08" w14:textId="77777777" w:rsidR="00D03B9A" w:rsidRPr="00D03B9A" w:rsidRDefault="00D03B9A" w:rsidP="00D03B9A">
      <w:pPr>
        <w:jc w:val="center"/>
        <w:rPr>
          <w:b/>
          <w:sz w:val="24"/>
          <w:szCs w:val="24"/>
        </w:rPr>
      </w:pPr>
      <w:r w:rsidRPr="00D03B9A">
        <w:rPr>
          <w:b/>
          <w:sz w:val="24"/>
          <w:szCs w:val="24"/>
        </w:rPr>
        <w:t>Corey Crooks</w:t>
      </w:r>
    </w:p>
    <w:p w14:paraId="288D28F1" w14:textId="77777777" w:rsidR="00D03B9A" w:rsidRPr="00D03B9A" w:rsidRDefault="00D03B9A" w:rsidP="00D03B9A">
      <w:pPr>
        <w:jc w:val="center"/>
        <w:rPr>
          <w:b/>
          <w:sz w:val="24"/>
          <w:szCs w:val="24"/>
        </w:rPr>
      </w:pPr>
      <w:r w:rsidRPr="00D03B9A">
        <w:rPr>
          <w:b/>
          <w:sz w:val="24"/>
          <w:szCs w:val="24"/>
        </w:rPr>
        <w:t>Purdue University Global</w:t>
      </w:r>
    </w:p>
    <w:p w14:paraId="4A687CB1" w14:textId="77777777" w:rsidR="00D03B9A" w:rsidRPr="00D03B9A" w:rsidRDefault="00D03B9A" w:rsidP="00D03B9A">
      <w:pPr>
        <w:jc w:val="center"/>
        <w:rPr>
          <w:b/>
          <w:sz w:val="24"/>
          <w:szCs w:val="24"/>
        </w:rPr>
      </w:pPr>
      <w:r w:rsidRPr="00D03B9A">
        <w:rPr>
          <w:b/>
          <w:sz w:val="24"/>
          <w:szCs w:val="24"/>
        </w:rPr>
        <w:t>IT401 Project Management II</w:t>
      </w:r>
    </w:p>
    <w:p w14:paraId="258475A8" w14:textId="77777777" w:rsidR="00D03B9A" w:rsidRPr="00D03B9A" w:rsidRDefault="00D03B9A" w:rsidP="00D03B9A">
      <w:pPr>
        <w:jc w:val="center"/>
        <w:rPr>
          <w:b/>
          <w:sz w:val="24"/>
          <w:szCs w:val="24"/>
        </w:rPr>
      </w:pPr>
      <w:r w:rsidRPr="00D03B9A">
        <w:rPr>
          <w:b/>
          <w:sz w:val="24"/>
          <w:szCs w:val="24"/>
        </w:rPr>
        <w:t>Steven Long</w:t>
      </w:r>
    </w:p>
    <w:p w14:paraId="4A17E16F" w14:textId="77777777" w:rsidR="00D03B9A" w:rsidRPr="00D03B9A" w:rsidRDefault="00D03B9A" w:rsidP="00D03B9A">
      <w:pPr>
        <w:jc w:val="center"/>
        <w:rPr>
          <w:b/>
          <w:sz w:val="24"/>
          <w:szCs w:val="24"/>
        </w:rPr>
      </w:pPr>
    </w:p>
    <w:p w14:paraId="65A28253" w14:textId="3E533CF0" w:rsidR="00D03B9A" w:rsidRPr="00D03B9A" w:rsidRDefault="00D03B9A" w:rsidP="00D03B9A">
      <w:pPr>
        <w:jc w:val="center"/>
        <w:rPr>
          <w:b/>
          <w:sz w:val="24"/>
          <w:szCs w:val="24"/>
        </w:rPr>
      </w:pPr>
      <w:r>
        <w:rPr>
          <w:b/>
          <w:sz w:val="24"/>
          <w:szCs w:val="24"/>
        </w:rPr>
        <w:t>November 15</w:t>
      </w:r>
      <w:r w:rsidRPr="00D03B9A">
        <w:rPr>
          <w:b/>
          <w:sz w:val="24"/>
          <w:szCs w:val="24"/>
          <w:vertAlign w:val="superscript"/>
        </w:rPr>
        <w:t>th</w:t>
      </w:r>
      <w:r w:rsidRPr="00D03B9A">
        <w:rPr>
          <w:b/>
          <w:sz w:val="24"/>
          <w:szCs w:val="24"/>
        </w:rPr>
        <w:t>, 2023</w:t>
      </w:r>
    </w:p>
    <w:p w14:paraId="3867ABD3" w14:textId="77777777" w:rsidR="003746D1" w:rsidRDefault="003746D1">
      <w:pPr>
        <w:rPr>
          <w:sz w:val="24"/>
        </w:rPr>
        <w:sectPr w:rsidR="003746D1" w:rsidSect="004E13D2">
          <w:headerReference w:type="default" r:id="rId15"/>
          <w:footerReference w:type="even" r:id="rId16"/>
          <w:footerReference w:type="default" r:id="rId17"/>
          <w:pgSz w:w="12240" w:h="15840" w:code="1"/>
          <w:pgMar w:top="1440" w:right="1440" w:bottom="1440" w:left="1440" w:header="720" w:footer="720" w:gutter="0"/>
          <w:cols w:space="720"/>
          <w:titlePg/>
        </w:sectPr>
      </w:pPr>
    </w:p>
    <w:p w14:paraId="7C378EF2" w14:textId="77777777" w:rsidR="003746D1" w:rsidRDefault="003746D1">
      <w:pPr>
        <w:rPr>
          <w:sz w:val="24"/>
        </w:rPr>
      </w:pPr>
    </w:p>
    <w:p w14:paraId="7A73DD2F" w14:textId="77777777" w:rsidR="003746D1" w:rsidRPr="003A594F" w:rsidRDefault="003746D1">
      <w:pPr>
        <w:rPr>
          <w:b/>
          <w:smallCaps/>
          <w:sz w:val="28"/>
          <w:szCs w:val="28"/>
        </w:rPr>
      </w:pPr>
      <w:r w:rsidRPr="003A594F">
        <w:rPr>
          <w:b/>
          <w:smallCaps/>
          <w:sz w:val="28"/>
          <w:szCs w:val="28"/>
        </w:rPr>
        <w:t>Table of Contents</w:t>
      </w:r>
    </w:p>
    <w:p w14:paraId="49F95D45" w14:textId="77777777" w:rsidR="00193F39" w:rsidRDefault="003746D1">
      <w:pPr>
        <w:pStyle w:val="TOC1"/>
        <w:tabs>
          <w:tab w:val="right" w:leader="dot" w:pos="9350"/>
        </w:tabs>
        <w:rPr>
          <w:rFonts w:ascii="Calibri" w:eastAsia="SimSun" w:hAnsi="Calibri"/>
          <w:noProof/>
          <w:sz w:val="22"/>
          <w:szCs w:val="22"/>
          <w:lang w:eastAsia="zh-CN"/>
        </w:rPr>
      </w:pPr>
      <w:r>
        <w:fldChar w:fldCharType="begin"/>
      </w:r>
      <w:r>
        <w:instrText xml:space="preserve"> TOC \o "1-3" \h \z \u </w:instrText>
      </w:r>
      <w:r>
        <w:fldChar w:fldCharType="separate"/>
      </w:r>
      <w:hyperlink w:anchor="_Toc332265121" w:history="1">
        <w:r w:rsidR="00193F39" w:rsidRPr="00DE719D">
          <w:rPr>
            <w:rStyle w:val="Hyperlink"/>
            <w:smallCaps/>
            <w:noProof/>
          </w:rPr>
          <w:t>Introduction</w:t>
        </w:r>
        <w:r w:rsidR="00193F39">
          <w:rPr>
            <w:noProof/>
            <w:webHidden/>
          </w:rPr>
          <w:tab/>
        </w:r>
        <w:r w:rsidR="00193F39">
          <w:rPr>
            <w:noProof/>
            <w:webHidden/>
          </w:rPr>
          <w:fldChar w:fldCharType="begin"/>
        </w:r>
        <w:r w:rsidR="00193F39">
          <w:rPr>
            <w:noProof/>
            <w:webHidden/>
          </w:rPr>
          <w:instrText xml:space="preserve"> PAGEREF _Toc332265121 \h </w:instrText>
        </w:r>
        <w:r w:rsidR="00193F39">
          <w:rPr>
            <w:noProof/>
            <w:webHidden/>
          </w:rPr>
        </w:r>
        <w:r w:rsidR="00193F39">
          <w:rPr>
            <w:noProof/>
            <w:webHidden/>
          </w:rPr>
          <w:fldChar w:fldCharType="separate"/>
        </w:r>
        <w:r w:rsidR="00193F39">
          <w:rPr>
            <w:noProof/>
            <w:webHidden/>
          </w:rPr>
          <w:t>2</w:t>
        </w:r>
        <w:r w:rsidR="00193F39">
          <w:rPr>
            <w:noProof/>
            <w:webHidden/>
          </w:rPr>
          <w:fldChar w:fldCharType="end"/>
        </w:r>
      </w:hyperlink>
    </w:p>
    <w:p w14:paraId="7E7BEA04" w14:textId="77777777" w:rsidR="00193F39" w:rsidRDefault="00000000">
      <w:pPr>
        <w:pStyle w:val="TOC1"/>
        <w:tabs>
          <w:tab w:val="right" w:leader="dot" w:pos="9350"/>
        </w:tabs>
        <w:rPr>
          <w:rFonts w:ascii="Calibri" w:eastAsia="SimSun" w:hAnsi="Calibri"/>
          <w:noProof/>
          <w:sz w:val="22"/>
          <w:szCs w:val="22"/>
          <w:lang w:eastAsia="zh-CN"/>
        </w:rPr>
      </w:pPr>
      <w:hyperlink w:anchor="_Toc332265122" w:history="1">
        <w:r w:rsidR="00193F39" w:rsidRPr="00DE719D">
          <w:rPr>
            <w:rStyle w:val="Hyperlink"/>
            <w:smallCaps/>
            <w:noProof/>
          </w:rPr>
          <w:t>Quality Management Approach</w:t>
        </w:r>
        <w:r w:rsidR="00193F39">
          <w:rPr>
            <w:noProof/>
            <w:webHidden/>
          </w:rPr>
          <w:tab/>
        </w:r>
        <w:r w:rsidR="00193F39">
          <w:rPr>
            <w:noProof/>
            <w:webHidden/>
          </w:rPr>
          <w:fldChar w:fldCharType="begin"/>
        </w:r>
        <w:r w:rsidR="00193F39">
          <w:rPr>
            <w:noProof/>
            <w:webHidden/>
          </w:rPr>
          <w:instrText xml:space="preserve"> PAGEREF _Toc332265122 \h </w:instrText>
        </w:r>
        <w:r w:rsidR="00193F39">
          <w:rPr>
            <w:noProof/>
            <w:webHidden/>
          </w:rPr>
        </w:r>
        <w:r w:rsidR="00193F39">
          <w:rPr>
            <w:noProof/>
            <w:webHidden/>
          </w:rPr>
          <w:fldChar w:fldCharType="separate"/>
        </w:r>
        <w:r w:rsidR="00193F39">
          <w:rPr>
            <w:noProof/>
            <w:webHidden/>
          </w:rPr>
          <w:t>2</w:t>
        </w:r>
        <w:r w:rsidR="00193F39">
          <w:rPr>
            <w:noProof/>
            <w:webHidden/>
          </w:rPr>
          <w:fldChar w:fldCharType="end"/>
        </w:r>
      </w:hyperlink>
    </w:p>
    <w:p w14:paraId="72CDA65E" w14:textId="77777777" w:rsidR="00193F39" w:rsidRDefault="00000000">
      <w:pPr>
        <w:pStyle w:val="TOC1"/>
        <w:tabs>
          <w:tab w:val="right" w:leader="dot" w:pos="9350"/>
        </w:tabs>
        <w:rPr>
          <w:rFonts w:ascii="Calibri" w:eastAsia="SimSun" w:hAnsi="Calibri"/>
          <w:noProof/>
          <w:sz w:val="22"/>
          <w:szCs w:val="22"/>
          <w:lang w:eastAsia="zh-CN"/>
        </w:rPr>
      </w:pPr>
      <w:hyperlink w:anchor="_Toc332265123" w:history="1">
        <w:r w:rsidR="00193F39" w:rsidRPr="00DE719D">
          <w:rPr>
            <w:rStyle w:val="Hyperlink"/>
            <w:smallCaps/>
            <w:noProof/>
          </w:rPr>
          <w:t>Quality Requirements / Standards</w:t>
        </w:r>
        <w:r w:rsidR="00193F39">
          <w:rPr>
            <w:noProof/>
            <w:webHidden/>
          </w:rPr>
          <w:tab/>
        </w:r>
        <w:r w:rsidR="00193F39">
          <w:rPr>
            <w:noProof/>
            <w:webHidden/>
          </w:rPr>
          <w:fldChar w:fldCharType="begin"/>
        </w:r>
        <w:r w:rsidR="00193F39">
          <w:rPr>
            <w:noProof/>
            <w:webHidden/>
          </w:rPr>
          <w:instrText xml:space="preserve"> PAGEREF _Toc332265123 \h </w:instrText>
        </w:r>
        <w:r w:rsidR="00193F39">
          <w:rPr>
            <w:noProof/>
            <w:webHidden/>
          </w:rPr>
        </w:r>
        <w:r w:rsidR="00193F39">
          <w:rPr>
            <w:noProof/>
            <w:webHidden/>
          </w:rPr>
          <w:fldChar w:fldCharType="separate"/>
        </w:r>
        <w:r w:rsidR="00193F39">
          <w:rPr>
            <w:noProof/>
            <w:webHidden/>
          </w:rPr>
          <w:t>3</w:t>
        </w:r>
        <w:r w:rsidR="00193F39">
          <w:rPr>
            <w:noProof/>
            <w:webHidden/>
          </w:rPr>
          <w:fldChar w:fldCharType="end"/>
        </w:r>
      </w:hyperlink>
    </w:p>
    <w:p w14:paraId="56745B5C" w14:textId="77777777" w:rsidR="00193F39" w:rsidRDefault="00000000">
      <w:pPr>
        <w:pStyle w:val="TOC1"/>
        <w:tabs>
          <w:tab w:val="right" w:leader="dot" w:pos="9350"/>
        </w:tabs>
        <w:rPr>
          <w:rFonts w:ascii="Calibri" w:eastAsia="SimSun" w:hAnsi="Calibri"/>
          <w:noProof/>
          <w:sz w:val="22"/>
          <w:szCs w:val="22"/>
          <w:lang w:eastAsia="zh-CN"/>
        </w:rPr>
      </w:pPr>
      <w:hyperlink w:anchor="_Toc332265124" w:history="1">
        <w:r w:rsidR="00193F39" w:rsidRPr="00DE719D">
          <w:rPr>
            <w:rStyle w:val="Hyperlink"/>
            <w:smallCaps/>
            <w:noProof/>
          </w:rPr>
          <w:t>Quality Assurance</w:t>
        </w:r>
        <w:r w:rsidR="00193F39">
          <w:rPr>
            <w:noProof/>
            <w:webHidden/>
          </w:rPr>
          <w:tab/>
        </w:r>
        <w:r w:rsidR="00193F39">
          <w:rPr>
            <w:noProof/>
            <w:webHidden/>
          </w:rPr>
          <w:fldChar w:fldCharType="begin"/>
        </w:r>
        <w:r w:rsidR="00193F39">
          <w:rPr>
            <w:noProof/>
            <w:webHidden/>
          </w:rPr>
          <w:instrText xml:space="preserve"> PAGEREF _Toc332265124 \h </w:instrText>
        </w:r>
        <w:r w:rsidR="00193F39">
          <w:rPr>
            <w:noProof/>
            <w:webHidden/>
          </w:rPr>
        </w:r>
        <w:r w:rsidR="00193F39">
          <w:rPr>
            <w:noProof/>
            <w:webHidden/>
          </w:rPr>
          <w:fldChar w:fldCharType="separate"/>
        </w:r>
        <w:r w:rsidR="00193F39">
          <w:rPr>
            <w:noProof/>
            <w:webHidden/>
          </w:rPr>
          <w:t>4</w:t>
        </w:r>
        <w:r w:rsidR="00193F39">
          <w:rPr>
            <w:noProof/>
            <w:webHidden/>
          </w:rPr>
          <w:fldChar w:fldCharType="end"/>
        </w:r>
      </w:hyperlink>
    </w:p>
    <w:p w14:paraId="48E1B1F6" w14:textId="77777777" w:rsidR="00193F39" w:rsidRDefault="00000000">
      <w:pPr>
        <w:pStyle w:val="TOC1"/>
        <w:tabs>
          <w:tab w:val="right" w:leader="dot" w:pos="9350"/>
        </w:tabs>
        <w:rPr>
          <w:rFonts w:ascii="Calibri" w:eastAsia="SimSun" w:hAnsi="Calibri"/>
          <w:noProof/>
          <w:sz w:val="22"/>
          <w:szCs w:val="22"/>
          <w:lang w:eastAsia="zh-CN"/>
        </w:rPr>
      </w:pPr>
      <w:hyperlink w:anchor="_Toc332265125" w:history="1">
        <w:r w:rsidR="00193F39" w:rsidRPr="00DE719D">
          <w:rPr>
            <w:rStyle w:val="Hyperlink"/>
            <w:smallCaps/>
            <w:noProof/>
          </w:rPr>
          <w:t>Quality Control</w:t>
        </w:r>
        <w:r w:rsidR="00193F39">
          <w:rPr>
            <w:noProof/>
            <w:webHidden/>
          </w:rPr>
          <w:tab/>
        </w:r>
        <w:r w:rsidR="00193F39">
          <w:rPr>
            <w:noProof/>
            <w:webHidden/>
          </w:rPr>
          <w:fldChar w:fldCharType="begin"/>
        </w:r>
        <w:r w:rsidR="00193F39">
          <w:rPr>
            <w:noProof/>
            <w:webHidden/>
          </w:rPr>
          <w:instrText xml:space="preserve"> PAGEREF _Toc332265125 \h </w:instrText>
        </w:r>
        <w:r w:rsidR="00193F39">
          <w:rPr>
            <w:noProof/>
            <w:webHidden/>
          </w:rPr>
        </w:r>
        <w:r w:rsidR="00193F39">
          <w:rPr>
            <w:noProof/>
            <w:webHidden/>
          </w:rPr>
          <w:fldChar w:fldCharType="separate"/>
        </w:r>
        <w:r w:rsidR="00193F39">
          <w:rPr>
            <w:noProof/>
            <w:webHidden/>
          </w:rPr>
          <w:t>5</w:t>
        </w:r>
        <w:r w:rsidR="00193F39">
          <w:rPr>
            <w:noProof/>
            <w:webHidden/>
          </w:rPr>
          <w:fldChar w:fldCharType="end"/>
        </w:r>
      </w:hyperlink>
    </w:p>
    <w:p w14:paraId="15750688" w14:textId="77777777" w:rsidR="00193F39" w:rsidRDefault="00000000">
      <w:pPr>
        <w:pStyle w:val="TOC1"/>
        <w:tabs>
          <w:tab w:val="right" w:leader="dot" w:pos="9350"/>
        </w:tabs>
        <w:rPr>
          <w:rFonts w:ascii="Calibri" w:eastAsia="SimSun" w:hAnsi="Calibri"/>
          <w:noProof/>
          <w:sz w:val="22"/>
          <w:szCs w:val="22"/>
          <w:lang w:eastAsia="zh-CN"/>
        </w:rPr>
      </w:pPr>
      <w:hyperlink w:anchor="_Toc332265126" w:history="1">
        <w:r w:rsidR="00193F39" w:rsidRPr="00DE719D">
          <w:rPr>
            <w:rStyle w:val="Hyperlink"/>
            <w:smallCaps/>
            <w:noProof/>
          </w:rPr>
          <w:t>Quality Control Measurements</w:t>
        </w:r>
        <w:r w:rsidR="00193F39">
          <w:rPr>
            <w:noProof/>
            <w:webHidden/>
          </w:rPr>
          <w:tab/>
        </w:r>
        <w:r w:rsidR="00193F39">
          <w:rPr>
            <w:noProof/>
            <w:webHidden/>
          </w:rPr>
          <w:fldChar w:fldCharType="begin"/>
        </w:r>
        <w:r w:rsidR="00193F39">
          <w:rPr>
            <w:noProof/>
            <w:webHidden/>
          </w:rPr>
          <w:instrText xml:space="preserve"> PAGEREF _Toc332265126 \h </w:instrText>
        </w:r>
        <w:r w:rsidR="00193F39">
          <w:rPr>
            <w:noProof/>
            <w:webHidden/>
          </w:rPr>
        </w:r>
        <w:r w:rsidR="00193F39">
          <w:rPr>
            <w:noProof/>
            <w:webHidden/>
          </w:rPr>
          <w:fldChar w:fldCharType="separate"/>
        </w:r>
        <w:r w:rsidR="00193F39">
          <w:rPr>
            <w:noProof/>
            <w:webHidden/>
          </w:rPr>
          <w:t>6</w:t>
        </w:r>
        <w:r w:rsidR="00193F39">
          <w:rPr>
            <w:noProof/>
            <w:webHidden/>
          </w:rPr>
          <w:fldChar w:fldCharType="end"/>
        </w:r>
      </w:hyperlink>
    </w:p>
    <w:p w14:paraId="458852EB" w14:textId="77777777" w:rsidR="003746D1" w:rsidRDefault="003746D1" w:rsidP="003746D1">
      <w:pPr>
        <w:ind w:left="720"/>
        <w:rPr>
          <w:sz w:val="24"/>
        </w:rPr>
      </w:pPr>
      <w:r>
        <w:rPr>
          <w:sz w:val="24"/>
        </w:rPr>
        <w:fldChar w:fldCharType="end"/>
      </w:r>
    </w:p>
    <w:p w14:paraId="19E1CE1A" w14:textId="77777777" w:rsidR="003746D1" w:rsidRDefault="003746D1">
      <w:pPr>
        <w:rPr>
          <w:sz w:val="24"/>
        </w:rPr>
      </w:pPr>
    </w:p>
    <w:p w14:paraId="06AC6EED" w14:textId="77777777" w:rsidR="003746D1" w:rsidRDefault="003746D1">
      <w:pPr>
        <w:rPr>
          <w:sz w:val="24"/>
        </w:rPr>
      </w:pPr>
    </w:p>
    <w:p w14:paraId="20282569" w14:textId="77777777" w:rsidR="003746D1" w:rsidRDefault="003746D1">
      <w:pPr>
        <w:rPr>
          <w:sz w:val="24"/>
        </w:rPr>
      </w:pPr>
    </w:p>
    <w:p w14:paraId="5A131DD6" w14:textId="514624DA" w:rsidR="00707BFB" w:rsidRDefault="003746D1" w:rsidP="00085431">
      <w:pPr>
        <w:pStyle w:val="Heading1"/>
        <w:jc w:val="left"/>
        <w:rPr>
          <w:sz w:val="24"/>
        </w:rPr>
      </w:pPr>
      <w:r>
        <w:br w:type="page"/>
      </w:r>
    </w:p>
    <w:p w14:paraId="2A6C76D5" w14:textId="77777777" w:rsidR="003746D1" w:rsidRDefault="003746D1" w:rsidP="003746D1">
      <w:pPr>
        <w:rPr>
          <w:sz w:val="24"/>
        </w:rPr>
      </w:pPr>
    </w:p>
    <w:p w14:paraId="1E1785EC" w14:textId="77777777" w:rsidR="003746D1" w:rsidRPr="002F306B" w:rsidRDefault="00C7680C" w:rsidP="003746D1">
      <w:pPr>
        <w:pStyle w:val="Heading1"/>
        <w:jc w:val="left"/>
        <w:rPr>
          <w:smallCaps/>
          <w:sz w:val="28"/>
          <w:szCs w:val="28"/>
        </w:rPr>
      </w:pPr>
      <w:bookmarkStart w:id="0" w:name="_Toc332265122"/>
      <w:r>
        <w:rPr>
          <w:smallCaps/>
          <w:sz w:val="28"/>
          <w:szCs w:val="28"/>
        </w:rPr>
        <w:t>Quality</w:t>
      </w:r>
      <w:r w:rsidR="003746D1">
        <w:rPr>
          <w:smallCaps/>
          <w:sz w:val="28"/>
          <w:szCs w:val="28"/>
        </w:rPr>
        <w:t xml:space="preserve"> Management Approach</w:t>
      </w:r>
      <w:bookmarkEnd w:id="0"/>
    </w:p>
    <w:p w14:paraId="07797F96" w14:textId="77777777" w:rsidR="003C2724" w:rsidRPr="003C2724" w:rsidRDefault="003C2724" w:rsidP="003746D1">
      <w:pPr>
        <w:rPr>
          <w:color w:val="008000"/>
          <w:sz w:val="24"/>
        </w:rPr>
      </w:pPr>
      <w:r w:rsidRPr="003C2724">
        <w:rPr>
          <w:color w:val="008000"/>
          <w:sz w:val="24"/>
        </w:rPr>
        <w:t xml:space="preserve">This </w:t>
      </w:r>
      <w:r w:rsidR="00542CAC">
        <w:rPr>
          <w:color w:val="008000"/>
          <w:sz w:val="24"/>
        </w:rPr>
        <w:t xml:space="preserve">section describes the approach the organization will use for managing </w:t>
      </w:r>
      <w:r w:rsidR="00707BFB">
        <w:rPr>
          <w:color w:val="008000"/>
          <w:sz w:val="24"/>
        </w:rPr>
        <w:t>quality throughout the project’s life cycle.</w:t>
      </w:r>
      <w:del w:id="1" w:author="Tara Baren" w:date="2018-05-18T13:44:00Z">
        <w:r w:rsidR="00707BFB" w:rsidDel="000A13AE">
          <w:rPr>
            <w:color w:val="008000"/>
            <w:sz w:val="24"/>
          </w:rPr>
          <w:delText xml:space="preserve">  </w:delText>
        </w:r>
      </w:del>
      <w:ins w:id="2" w:author="Tara Baren" w:date="2018-05-18T13:44:00Z">
        <w:r w:rsidR="000A13AE">
          <w:rPr>
            <w:color w:val="008000"/>
            <w:sz w:val="24"/>
          </w:rPr>
          <w:t xml:space="preserve"> </w:t>
        </w:r>
      </w:ins>
      <w:r w:rsidR="00707BFB">
        <w:rPr>
          <w:color w:val="008000"/>
          <w:sz w:val="24"/>
        </w:rPr>
        <w:t>Quality must always be planned into a project in order to prevent unnecessary rework, waste, cost, and time.</w:t>
      </w:r>
      <w:del w:id="3" w:author="Tara Baren" w:date="2018-05-18T13:44:00Z">
        <w:r w:rsidR="00707BFB" w:rsidDel="000A13AE">
          <w:rPr>
            <w:color w:val="008000"/>
            <w:sz w:val="24"/>
          </w:rPr>
          <w:delText xml:space="preserve">  </w:delText>
        </w:r>
      </w:del>
      <w:ins w:id="4" w:author="Tara Baren" w:date="2018-05-18T13:44:00Z">
        <w:r w:rsidR="000A13AE">
          <w:rPr>
            <w:color w:val="008000"/>
            <w:sz w:val="24"/>
          </w:rPr>
          <w:t xml:space="preserve"> </w:t>
        </w:r>
      </w:ins>
      <w:r w:rsidR="00707BFB">
        <w:rPr>
          <w:color w:val="008000"/>
          <w:sz w:val="24"/>
        </w:rPr>
        <w:t>Quality should also be considered from both a product and process perspective.</w:t>
      </w:r>
      <w:del w:id="5" w:author="Tara Baren" w:date="2018-05-18T13:44:00Z">
        <w:r w:rsidR="00707BFB" w:rsidDel="000A13AE">
          <w:rPr>
            <w:color w:val="008000"/>
            <w:sz w:val="24"/>
          </w:rPr>
          <w:delText xml:space="preserve">  </w:delText>
        </w:r>
      </w:del>
      <w:ins w:id="6" w:author="Tara Baren" w:date="2018-05-18T13:44:00Z">
        <w:r w:rsidR="000A13AE">
          <w:rPr>
            <w:color w:val="008000"/>
            <w:sz w:val="24"/>
          </w:rPr>
          <w:t xml:space="preserve"> </w:t>
        </w:r>
      </w:ins>
      <w:r w:rsidR="00707BFB">
        <w:rPr>
          <w:color w:val="008000"/>
          <w:sz w:val="24"/>
        </w:rPr>
        <w:t>The organization may already have a standardized approach to quality, however, whether it is standard or not, the approach must be defined and communicated to all project stakeholders.</w:t>
      </w:r>
    </w:p>
    <w:p w14:paraId="57A32623" w14:textId="77777777" w:rsidR="00562BE0" w:rsidRDefault="00562BE0" w:rsidP="00C7680C">
      <w:pPr>
        <w:rPr>
          <w:sz w:val="24"/>
        </w:rPr>
      </w:pPr>
    </w:p>
    <w:p w14:paraId="37D54771" w14:textId="7342E457" w:rsidR="00EA5980" w:rsidRDefault="00EA5980" w:rsidP="00C7680C">
      <w:pPr>
        <w:rPr>
          <w:sz w:val="24"/>
        </w:rPr>
      </w:pPr>
      <w:r>
        <w:rPr>
          <w:sz w:val="24"/>
        </w:rPr>
        <w:t>Deliverables and milestones shall be delivered from the Garage Apartment Project to a quality that can be expected from this project firm. To maintain high quality for this project is critical to the success of the business going forward, and must remain a high priority. To this end, a specific quality management approach is more than necessary to deliver satisfactory results.</w:t>
      </w:r>
    </w:p>
    <w:p w14:paraId="40261353" w14:textId="77777777" w:rsidR="00562BE0" w:rsidRDefault="00562BE0" w:rsidP="00C7680C">
      <w:pPr>
        <w:rPr>
          <w:sz w:val="24"/>
        </w:rPr>
      </w:pPr>
    </w:p>
    <w:p w14:paraId="5BB59A2A" w14:textId="4109A1D2" w:rsidR="00EA5980" w:rsidRDefault="00EA5980" w:rsidP="00C7680C">
      <w:pPr>
        <w:rPr>
          <w:sz w:val="24"/>
        </w:rPr>
      </w:pPr>
      <w:r>
        <w:rPr>
          <w:sz w:val="24"/>
        </w:rPr>
        <w:t>Building regulations and standards for local carpentry work is to be accounted for when determining project scope. Greater so, however, is to be an emphasis on the Deliverable Quality of the construction going forward. This focus is imperative to maintain during all phases of project development until the final solution is presented.</w:t>
      </w:r>
    </w:p>
    <w:p w14:paraId="5BA5AC20" w14:textId="77777777" w:rsidR="00562BE0" w:rsidRDefault="00562BE0" w:rsidP="00C7680C">
      <w:pPr>
        <w:rPr>
          <w:sz w:val="24"/>
        </w:rPr>
      </w:pPr>
    </w:p>
    <w:p w14:paraId="183960D2" w14:textId="5C34DCBA" w:rsidR="00EA5980" w:rsidRDefault="00EA5980" w:rsidP="00C7680C">
      <w:pPr>
        <w:rPr>
          <w:sz w:val="24"/>
        </w:rPr>
      </w:pPr>
      <w:r>
        <w:rPr>
          <w:sz w:val="24"/>
        </w:rPr>
        <w:t>The Garage Apartment will focus on a process quality for the entire lifetime of the project. This means that processes are clearly outlined with a goal, workflow, and lifeline all written beforehand to provide a coherent work structure. This ensures a quality product deliverable in all stages of the project.</w:t>
      </w:r>
    </w:p>
    <w:p w14:paraId="16CB81FB" w14:textId="77777777" w:rsidR="00EA5980" w:rsidRDefault="00EA5980" w:rsidP="00C7680C">
      <w:pPr>
        <w:rPr>
          <w:sz w:val="24"/>
        </w:rPr>
      </w:pPr>
    </w:p>
    <w:p w14:paraId="57863BBD" w14:textId="056CD9F2" w:rsidR="00EA5980" w:rsidRPr="00EA5980" w:rsidRDefault="00EA5980" w:rsidP="00C7680C">
      <w:pPr>
        <w:rPr>
          <w:sz w:val="24"/>
          <w:szCs w:val="24"/>
        </w:rPr>
      </w:pPr>
      <w:r>
        <w:rPr>
          <w:sz w:val="24"/>
        </w:rPr>
        <w:t xml:space="preserve">Project Leaders shall be in close coordination with Quality Control groupings and Documentation specialists. This way should problems arise, they can be swiftly dealt with and </w:t>
      </w:r>
      <w:r w:rsidRPr="00EA5980">
        <w:rPr>
          <w:sz w:val="24"/>
          <w:szCs w:val="24"/>
        </w:rPr>
        <w:t>recorded to mitigate the chances of cascading failure, and repeated offenses.</w:t>
      </w:r>
    </w:p>
    <w:p w14:paraId="28F8B9B0" w14:textId="77777777" w:rsidR="00562BE0" w:rsidRPr="00EA5980" w:rsidRDefault="00562BE0" w:rsidP="00C7680C">
      <w:pPr>
        <w:rPr>
          <w:sz w:val="24"/>
          <w:szCs w:val="24"/>
        </w:rPr>
      </w:pPr>
    </w:p>
    <w:p w14:paraId="748D2DBF" w14:textId="77777777" w:rsidR="00EA5980" w:rsidRPr="00EA5980" w:rsidRDefault="00EA5980" w:rsidP="00EA5980">
      <w:pPr>
        <w:rPr>
          <w:sz w:val="24"/>
          <w:szCs w:val="24"/>
        </w:rPr>
      </w:pPr>
      <w:r w:rsidRPr="00EA5980">
        <w:rPr>
          <w:sz w:val="24"/>
          <w:szCs w:val="24"/>
        </w:rPr>
        <w:t xml:space="preserve">Metrics are important to the overall lifespan of the project; no matter what phase is currently in production. Quality Control analysts are to develop their own style of control testing while using specified metrics in order to understand what quality of work has been put forth. </w:t>
      </w:r>
    </w:p>
    <w:p w14:paraId="6720EA5A" w14:textId="77777777" w:rsidR="00EA5980" w:rsidRPr="00EA5980" w:rsidRDefault="00EA5980" w:rsidP="00EA5980">
      <w:pPr>
        <w:rPr>
          <w:sz w:val="24"/>
          <w:szCs w:val="24"/>
        </w:rPr>
      </w:pPr>
      <w:r w:rsidRPr="00EA5980">
        <w:rPr>
          <w:sz w:val="24"/>
          <w:szCs w:val="24"/>
        </w:rPr>
        <w:t>Metrics to be tested can be described as follows (although more will be required):</w:t>
      </w:r>
    </w:p>
    <w:p w14:paraId="74CB632C" w14:textId="77777777" w:rsidR="00EA5980" w:rsidRPr="00EA5980" w:rsidRDefault="00EA5980" w:rsidP="00EA5980">
      <w:pPr>
        <w:rPr>
          <w:sz w:val="24"/>
          <w:szCs w:val="24"/>
        </w:rPr>
      </w:pPr>
      <w:r w:rsidRPr="00EA5980">
        <w:rPr>
          <w:sz w:val="24"/>
          <w:szCs w:val="24"/>
        </w:rPr>
        <w:t>-Value</w:t>
      </w:r>
    </w:p>
    <w:p w14:paraId="39A87F14" w14:textId="77777777" w:rsidR="00EA5980" w:rsidRPr="00EA5980" w:rsidRDefault="00EA5980" w:rsidP="00EA5980">
      <w:pPr>
        <w:rPr>
          <w:sz w:val="24"/>
          <w:szCs w:val="24"/>
        </w:rPr>
      </w:pPr>
      <w:r w:rsidRPr="00EA5980">
        <w:rPr>
          <w:sz w:val="24"/>
          <w:szCs w:val="24"/>
        </w:rPr>
        <w:t>-Cost</w:t>
      </w:r>
    </w:p>
    <w:p w14:paraId="101FF1EB" w14:textId="77777777" w:rsidR="00EA5980" w:rsidRPr="00EA5980" w:rsidRDefault="00EA5980" w:rsidP="00EA5980">
      <w:pPr>
        <w:rPr>
          <w:sz w:val="24"/>
          <w:szCs w:val="24"/>
        </w:rPr>
      </w:pPr>
      <w:r w:rsidRPr="00EA5980">
        <w:rPr>
          <w:sz w:val="24"/>
          <w:szCs w:val="24"/>
        </w:rPr>
        <w:t>-Material Requirement</w:t>
      </w:r>
    </w:p>
    <w:p w14:paraId="34907B12" w14:textId="77777777" w:rsidR="00EA5980" w:rsidRPr="00EA5980" w:rsidRDefault="00EA5980" w:rsidP="00EA5980">
      <w:pPr>
        <w:rPr>
          <w:sz w:val="24"/>
          <w:szCs w:val="24"/>
        </w:rPr>
      </w:pPr>
      <w:r w:rsidRPr="00EA5980">
        <w:rPr>
          <w:sz w:val="24"/>
          <w:szCs w:val="24"/>
        </w:rPr>
        <w:t>-Waste</w:t>
      </w:r>
    </w:p>
    <w:p w14:paraId="25CE2BF2" w14:textId="77777777" w:rsidR="00EA5980" w:rsidRPr="00EA5980" w:rsidRDefault="00EA5980" w:rsidP="00EA5980">
      <w:pPr>
        <w:rPr>
          <w:sz w:val="24"/>
          <w:szCs w:val="24"/>
        </w:rPr>
      </w:pPr>
      <w:r w:rsidRPr="00EA5980">
        <w:rPr>
          <w:sz w:val="24"/>
          <w:szCs w:val="24"/>
        </w:rPr>
        <w:t>-Structural Benefit</w:t>
      </w:r>
    </w:p>
    <w:p w14:paraId="7178A48C" w14:textId="77777777" w:rsidR="00EA5980" w:rsidRPr="00EA5980" w:rsidRDefault="00EA5980" w:rsidP="00EA5980">
      <w:pPr>
        <w:rPr>
          <w:sz w:val="24"/>
          <w:szCs w:val="24"/>
        </w:rPr>
      </w:pPr>
      <w:r w:rsidRPr="00EA5980">
        <w:rPr>
          <w:sz w:val="24"/>
          <w:szCs w:val="24"/>
        </w:rPr>
        <w:t>-Aesthetic value</w:t>
      </w:r>
    </w:p>
    <w:p w14:paraId="3C4D938F" w14:textId="77777777" w:rsidR="00EA5980" w:rsidRPr="00EA5980" w:rsidRDefault="00EA5980" w:rsidP="00EA5980">
      <w:pPr>
        <w:rPr>
          <w:sz w:val="24"/>
          <w:szCs w:val="24"/>
        </w:rPr>
      </w:pPr>
      <w:r w:rsidRPr="00EA5980">
        <w:rPr>
          <w:sz w:val="24"/>
          <w:szCs w:val="24"/>
        </w:rPr>
        <w:t>-Property value enhancement</w:t>
      </w:r>
    </w:p>
    <w:p w14:paraId="1A669CE8" w14:textId="77777777" w:rsidR="003746D1" w:rsidRDefault="003746D1" w:rsidP="003746D1">
      <w:pPr>
        <w:rPr>
          <w:sz w:val="24"/>
        </w:rPr>
      </w:pPr>
    </w:p>
    <w:p w14:paraId="6D9E28C6" w14:textId="77777777" w:rsidR="003746D1" w:rsidRPr="00042481" w:rsidRDefault="00C7680C" w:rsidP="003746D1">
      <w:pPr>
        <w:pStyle w:val="Heading1"/>
        <w:jc w:val="left"/>
        <w:rPr>
          <w:smallCaps/>
          <w:sz w:val="28"/>
          <w:szCs w:val="28"/>
        </w:rPr>
      </w:pPr>
      <w:bookmarkStart w:id="7" w:name="_Toc332265123"/>
      <w:r>
        <w:rPr>
          <w:smallCaps/>
          <w:sz w:val="28"/>
          <w:szCs w:val="28"/>
        </w:rPr>
        <w:t>Quality Requirements / Standards</w:t>
      </w:r>
      <w:bookmarkEnd w:id="7"/>
    </w:p>
    <w:p w14:paraId="678F327B" w14:textId="77777777" w:rsidR="00B330E7" w:rsidRDefault="00F51E96" w:rsidP="003746D1">
      <w:pPr>
        <w:rPr>
          <w:color w:val="008000"/>
          <w:sz w:val="24"/>
        </w:rPr>
      </w:pPr>
      <w:r>
        <w:rPr>
          <w:color w:val="008000"/>
          <w:sz w:val="24"/>
        </w:rPr>
        <w:t>This section should describe how the project team and/or quality group will i</w:t>
      </w:r>
      <w:r w:rsidR="00C7680C">
        <w:rPr>
          <w:color w:val="008000"/>
          <w:sz w:val="24"/>
        </w:rPr>
        <w:t>dentify and document the quality requirements and s</w:t>
      </w:r>
      <w:r>
        <w:rPr>
          <w:color w:val="008000"/>
          <w:sz w:val="24"/>
        </w:rPr>
        <w:t>tandards</w:t>
      </w:r>
      <w:r w:rsidR="00C7680C">
        <w:rPr>
          <w:color w:val="008000"/>
          <w:sz w:val="24"/>
        </w:rPr>
        <w:t>.</w:t>
      </w:r>
      <w:del w:id="8" w:author="Tara Baren" w:date="2018-05-18T13:44:00Z">
        <w:r w:rsidR="00C7680C" w:rsidDel="000A13AE">
          <w:rPr>
            <w:color w:val="008000"/>
            <w:sz w:val="24"/>
          </w:rPr>
          <w:delText xml:space="preserve">  </w:delText>
        </w:r>
      </w:del>
      <w:ins w:id="9" w:author="Tara Baren" w:date="2018-05-18T13:44:00Z">
        <w:r w:rsidR="000A13AE">
          <w:rPr>
            <w:color w:val="008000"/>
            <w:sz w:val="24"/>
          </w:rPr>
          <w:t xml:space="preserve"> </w:t>
        </w:r>
      </w:ins>
      <w:r>
        <w:rPr>
          <w:color w:val="008000"/>
          <w:sz w:val="24"/>
        </w:rPr>
        <w:t>Additionally, there should also be an explanation of how</w:t>
      </w:r>
      <w:r w:rsidR="00C7680C">
        <w:rPr>
          <w:color w:val="008000"/>
          <w:sz w:val="24"/>
        </w:rPr>
        <w:t xml:space="preserve"> the proj</w:t>
      </w:r>
      <w:r>
        <w:rPr>
          <w:color w:val="008000"/>
          <w:sz w:val="24"/>
        </w:rPr>
        <w:t xml:space="preserve">ect will demonstrate compliance with those identified quality </w:t>
      </w:r>
      <w:r>
        <w:rPr>
          <w:color w:val="008000"/>
          <w:sz w:val="24"/>
        </w:rPr>
        <w:lastRenderedPageBreak/>
        <w:t>standards.</w:t>
      </w:r>
      <w:del w:id="10" w:author="Tara Baren" w:date="2018-05-18T13:44:00Z">
        <w:r w:rsidDel="000A13AE">
          <w:rPr>
            <w:color w:val="008000"/>
            <w:sz w:val="24"/>
          </w:rPr>
          <w:delText xml:space="preserve">  </w:delText>
        </w:r>
      </w:del>
      <w:ins w:id="11" w:author="Tara Baren" w:date="2018-05-18T13:44:00Z">
        <w:r w:rsidR="000A13AE">
          <w:rPr>
            <w:color w:val="008000"/>
            <w:sz w:val="24"/>
          </w:rPr>
          <w:t xml:space="preserve"> </w:t>
        </w:r>
      </w:ins>
      <w:r>
        <w:rPr>
          <w:color w:val="008000"/>
          <w:sz w:val="24"/>
        </w:rPr>
        <w:t xml:space="preserve">The quality standards and requirements should include both the product and processes. </w:t>
      </w:r>
    </w:p>
    <w:p w14:paraId="7B9090F1" w14:textId="77777777" w:rsidR="00FD55F1" w:rsidRDefault="00FD55F1" w:rsidP="003D5D82">
      <w:pPr>
        <w:rPr>
          <w:sz w:val="24"/>
        </w:rPr>
      </w:pPr>
    </w:p>
    <w:p w14:paraId="74155BD8" w14:textId="77777777" w:rsidR="00FD55F1" w:rsidRPr="008368FF" w:rsidRDefault="00F51E96" w:rsidP="003D5D82">
      <w:pPr>
        <w:rPr>
          <w:b/>
          <w:i/>
          <w:sz w:val="24"/>
          <w:szCs w:val="24"/>
        </w:rPr>
      </w:pPr>
      <w:r w:rsidRPr="008368FF">
        <w:rPr>
          <w:b/>
          <w:i/>
          <w:sz w:val="24"/>
          <w:szCs w:val="24"/>
        </w:rPr>
        <w:t>Product Quality:</w:t>
      </w:r>
    </w:p>
    <w:p w14:paraId="50F99515" w14:textId="77777777" w:rsidR="008368FF" w:rsidRPr="008368FF" w:rsidRDefault="008368FF" w:rsidP="008368FF">
      <w:pPr>
        <w:rPr>
          <w:sz w:val="24"/>
          <w:szCs w:val="24"/>
        </w:rPr>
      </w:pPr>
      <w:r w:rsidRPr="008368FF">
        <w:rPr>
          <w:sz w:val="24"/>
          <w:szCs w:val="24"/>
        </w:rPr>
        <w:t xml:space="preserve">Product quality is paramount to physical success. This will determine the real value of the property going forward. Should the physical product quality faulter, the real-estate value will therefor plummet. </w:t>
      </w:r>
    </w:p>
    <w:p w14:paraId="11D933A7" w14:textId="77777777" w:rsidR="008368FF" w:rsidRPr="008368FF" w:rsidRDefault="008368FF" w:rsidP="008368FF">
      <w:pPr>
        <w:rPr>
          <w:sz w:val="24"/>
          <w:szCs w:val="24"/>
        </w:rPr>
      </w:pPr>
    </w:p>
    <w:p w14:paraId="549F4C28" w14:textId="77777777" w:rsidR="008368FF" w:rsidRPr="008368FF" w:rsidRDefault="008368FF" w:rsidP="008368FF">
      <w:pPr>
        <w:rPr>
          <w:sz w:val="24"/>
          <w:szCs w:val="24"/>
        </w:rPr>
      </w:pPr>
      <w:r w:rsidRPr="008368FF">
        <w:rPr>
          <w:sz w:val="24"/>
          <w:szCs w:val="24"/>
        </w:rPr>
        <w:t xml:space="preserve">To prevent a faulter of quality, regular benchmarks will be ensured. Materials are to be recorded when used to ensure a stable foundation is built for the project. Furthermore, the construction team is to meet with the Quality Control Analyst regularly on bi-weekly meetings either in person or online depending on the severity of the meeting. In this meeting, they are to discuss construction complications and workarounds, as well as quality concerns in the current building process. </w:t>
      </w:r>
    </w:p>
    <w:p w14:paraId="73BBC8D5" w14:textId="77777777" w:rsidR="0042617A" w:rsidRPr="008368FF" w:rsidRDefault="0042617A" w:rsidP="0042617A">
      <w:pPr>
        <w:rPr>
          <w:sz w:val="24"/>
          <w:szCs w:val="24"/>
        </w:rPr>
      </w:pPr>
    </w:p>
    <w:p w14:paraId="06149B9A" w14:textId="77777777" w:rsidR="0035445F" w:rsidRPr="008368FF" w:rsidRDefault="0035445F" w:rsidP="0042617A">
      <w:pPr>
        <w:rPr>
          <w:sz w:val="24"/>
          <w:szCs w:val="24"/>
        </w:rPr>
      </w:pPr>
    </w:p>
    <w:p w14:paraId="5FA21F1C" w14:textId="77777777" w:rsidR="0042617A" w:rsidRPr="008368FF" w:rsidRDefault="0042617A" w:rsidP="0042617A">
      <w:pPr>
        <w:rPr>
          <w:b/>
          <w:i/>
          <w:sz w:val="24"/>
          <w:szCs w:val="24"/>
        </w:rPr>
      </w:pPr>
      <w:r w:rsidRPr="008368FF">
        <w:rPr>
          <w:b/>
          <w:i/>
          <w:sz w:val="24"/>
          <w:szCs w:val="24"/>
        </w:rPr>
        <w:t>Process Quality:</w:t>
      </w:r>
    </w:p>
    <w:p w14:paraId="20B26EF9" w14:textId="77777777" w:rsidR="008368FF" w:rsidRPr="008368FF" w:rsidRDefault="008368FF" w:rsidP="008368FF">
      <w:pPr>
        <w:rPr>
          <w:sz w:val="24"/>
          <w:szCs w:val="24"/>
        </w:rPr>
      </w:pPr>
      <w:r w:rsidRPr="008368FF">
        <w:rPr>
          <w:sz w:val="24"/>
          <w:szCs w:val="24"/>
        </w:rPr>
        <w:t xml:space="preserve">Process Quality is equally important. This will ensure team coherency and overall efficacy. This in turn will allow more time to be allocated on ensuring small details be rectified to further drive product quality. </w:t>
      </w:r>
    </w:p>
    <w:p w14:paraId="78581880" w14:textId="77777777" w:rsidR="008368FF" w:rsidRPr="008368FF" w:rsidRDefault="008368FF" w:rsidP="008368FF">
      <w:pPr>
        <w:rPr>
          <w:sz w:val="24"/>
          <w:szCs w:val="24"/>
        </w:rPr>
      </w:pPr>
    </w:p>
    <w:p w14:paraId="66B0E2BB" w14:textId="77777777" w:rsidR="008368FF" w:rsidRPr="008368FF" w:rsidRDefault="008368FF" w:rsidP="008368FF">
      <w:pPr>
        <w:rPr>
          <w:sz w:val="24"/>
          <w:szCs w:val="24"/>
        </w:rPr>
      </w:pPr>
      <w:r w:rsidRPr="008368FF">
        <w:rPr>
          <w:sz w:val="24"/>
          <w:szCs w:val="24"/>
        </w:rPr>
        <w:t>In order to gather process quality, the documentation specialist will work with the Quality Control Analyst to ensure processes are adequately communicated, documented, and acted upon. Standards are to be upkept when possible, and there shall be no tolerance for faulty processes. As milestones and deliverables complete, the processes documented shall be reviewed to ensure quality.</w:t>
      </w:r>
    </w:p>
    <w:p w14:paraId="0F0FA7AD" w14:textId="77777777" w:rsidR="00B330E7" w:rsidRDefault="00B330E7" w:rsidP="003746D1">
      <w:pPr>
        <w:rPr>
          <w:sz w:val="24"/>
        </w:rPr>
      </w:pPr>
    </w:p>
    <w:p w14:paraId="66A05822" w14:textId="77777777" w:rsidR="003746D1" w:rsidRDefault="003D5D82" w:rsidP="003746D1">
      <w:pPr>
        <w:pStyle w:val="Heading1"/>
        <w:jc w:val="left"/>
        <w:rPr>
          <w:smallCaps/>
          <w:sz w:val="28"/>
          <w:szCs w:val="28"/>
        </w:rPr>
      </w:pPr>
      <w:bookmarkStart w:id="12" w:name="_Toc332265124"/>
      <w:bookmarkStart w:id="13" w:name="_Toc212983619"/>
      <w:r>
        <w:rPr>
          <w:smallCaps/>
          <w:sz w:val="28"/>
          <w:szCs w:val="28"/>
        </w:rPr>
        <w:t>Quality Assurance</w:t>
      </w:r>
      <w:bookmarkEnd w:id="12"/>
      <w:r w:rsidR="00E179C0">
        <w:rPr>
          <w:smallCaps/>
          <w:sz w:val="28"/>
          <w:szCs w:val="28"/>
        </w:rPr>
        <w:t xml:space="preserve"> </w:t>
      </w:r>
    </w:p>
    <w:bookmarkEnd w:id="13"/>
    <w:p w14:paraId="30620AB6" w14:textId="77777777" w:rsidR="00FD55F1" w:rsidRDefault="0042617A" w:rsidP="003746D1">
      <w:pPr>
        <w:rPr>
          <w:color w:val="008000"/>
          <w:sz w:val="24"/>
        </w:rPr>
      </w:pPr>
      <w:r>
        <w:rPr>
          <w:color w:val="008000"/>
          <w:sz w:val="24"/>
        </w:rPr>
        <w:t>This section should explain how you will d</w:t>
      </w:r>
      <w:r w:rsidR="006E2E8F">
        <w:rPr>
          <w:color w:val="008000"/>
          <w:sz w:val="24"/>
        </w:rPr>
        <w:t xml:space="preserve">efine </w:t>
      </w:r>
      <w:r w:rsidR="00E179C0">
        <w:rPr>
          <w:color w:val="008000"/>
          <w:sz w:val="24"/>
        </w:rPr>
        <w:t xml:space="preserve">and document </w:t>
      </w:r>
      <w:r w:rsidR="006E2E8F">
        <w:rPr>
          <w:color w:val="008000"/>
          <w:sz w:val="24"/>
        </w:rPr>
        <w:t>the process for auditing the quality requirements and results from quality control measurements in order to ensure that quality standards and operational definitions are used.</w:t>
      </w:r>
      <w:del w:id="14" w:author="Tara Baren" w:date="2018-05-18T13:44:00Z">
        <w:r w:rsidR="001E4C4E" w:rsidDel="000A13AE">
          <w:rPr>
            <w:color w:val="008000"/>
            <w:sz w:val="24"/>
          </w:rPr>
          <w:delText xml:space="preserve">  </w:delText>
        </w:r>
      </w:del>
      <w:ins w:id="15" w:author="Tara Baren" w:date="2018-05-18T13:44:00Z">
        <w:r w:rsidR="000A13AE">
          <w:rPr>
            <w:color w:val="008000"/>
            <w:sz w:val="24"/>
          </w:rPr>
          <w:t xml:space="preserve"> </w:t>
        </w:r>
      </w:ins>
      <w:r w:rsidR="001E4C4E">
        <w:rPr>
          <w:color w:val="008000"/>
          <w:sz w:val="24"/>
        </w:rPr>
        <w:t>This section should also document the actual quality assurance metrics used for this project.</w:t>
      </w:r>
    </w:p>
    <w:p w14:paraId="3C41B359" w14:textId="77777777" w:rsidR="00FD55F1" w:rsidRDefault="00FD55F1" w:rsidP="003746D1">
      <w:pPr>
        <w:rPr>
          <w:color w:val="008000"/>
          <w:sz w:val="24"/>
        </w:rPr>
      </w:pPr>
    </w:p>
    <w:p w14:paraId="07FCAC5F" w14:textId="77777777" w:rsidR="00A376F5" w:rsidRPr="00A376F5" w:rsidRDefault="00A376F5" w:rsidP="00A376F5">
      <w:pPr>
        <w:rPr>
          <w:sz w:val="24"/>
          <w:szCs w:val="24"/>
        </w:rPr>
      </w:pPr>
      <w:r w:rsidRPr="00A376F5">
        <w:rPr>
          <w:sz w:val="24"/>
          <w:szCs w:val="24"/>
        </w:rPr>
        <w:t xml:space="preserve">Quality assurance relies on regular and reliable information. This information is to be used to refine our processes, heuristics, and methods to be used in the project as a whole. In this way, Quality Assurance defines our entire project lifecycle. </w:t>
      </w:r>
    </w:p>
    <w:p w14:paraId="036D7176" w14:textId="77777777" w:rsidR="00A376F5" w:rsidRPr="00A376F5" w:rsidRDefault="00A376F5" w:rsidP="00A376F5">
      <w:pPr>
        <w:rPr>
          <w:sz w:val="24"/>
          <w:szCs w:val="24"/>
        </w:rPr>
      </w:pPr>
    </w:p>
    <w:p w14:paraId="18A67125" w14:textId="77777777" w:rsidR="00A376F5" w:rsidRPr="00A376F5" w:rsidRDefault="00A376F5" w:rsidP="00A376F5">
      <w:pPr>
        <w:rPr>
          <w:sz w:val="24"/>
          <w:szCs w:val="24"/>
        </w:rPr>
      </w:pPr>
      <w:r w:rsidRPr="00A376F5">
        <w:rPr>
          <w:sz w:val="24"/>
          <w:szCs w:val="24"/>
        </w:rPr>
        <w:t>To further ensure the quality that can be expected through the development firm in charge of the Garage Apartment Project, iterative designs shall be implemented. These iterative designs are focused on taking issues that may have arisen in the past, and ensuring they do not appear again. This will further enhance the stability, vitality, and reliability of our project and the processes therewithin. Below, you can find a table detailing work packages and their associated quality controls:</w:t>
      </w:r>
    </w:p>
    <w:p w14:paraId="6BA92DC3" w14:textId="77777777" w:rsidR="00C92A02" w:rsidRDefault="00C92A02" w:rsidP="003D5D82">
      <w:pPr>
        <w:rPr>
          <w:sz w:val="24"/>
        </w:rPr>
      </w:pPr>
    </w:p>
    <w:p w14:paraId="544D7A10" w14:textId="77777777" w:rsidR="00C92A02" w:rsidRDefault="00C92A02" w:rsidP="003D5D82">
      <w:pPr>
        <w:rPr>
          <w:sz w:val="24"/>
        </w:rPr>
      </w:pPr>
    </w:p>
    <w:tbl>
      <w:tblPr>
        <w:tblW w:w="10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4"/>
        <w:gridCol w:w="2844"/>
        <w:gridCol w:w="2394"/>
        <w:gridCol w:w="2394"/>
      </w:tblGrid>
      <w:tr w:rsidR="00C92A02" w:rsidRPr="001B2049" w14:paraId="75B3727E" w14:textId="77777777" w:rsidTr="001B2049">
        <w:tc>
          <w:tcPr>
            <w:tcW w:w="2394" w:type="dxa"/>
            <w:shd w:val="clear" w:color="auto" w:fill="C0C0C0"/>
          </w:tcPr>
          <w:p w14:paraId="3B50AB21" w14:textId="77777777" w:rsidR="00C92A02" w:rsidRPr="001B2049" w:rsidRDefault="00C92A02" w:rsidP="003D5D82">
            <w:pPr>
              <w:rPr>
                <w:b/>
                <w:sz w:val="24"/>
              </w:rPr>
            </w:pPr>
            <w:r w:rsidRPr="001B2049">
              <w:rPr>
                <w:b/>
                <w:sz w:val="24"/>
              </w:rPr>
              <w:lastRenderedPageBreak/>
              <w:t>Process Action</w:t>
            </w:r>
          </w:p>
        </w:tc>
        <w:tc>
          <w:tcPr>
            <w:tcW w:w="2844" w:type="dxa"/>
            <w:shd w:val="clear" w:color="auto" w:fill="C0C0C0"/>
          </w:tcPr>
          <w:p w14:paraId="20C1D95F" w14:textId="77777777" w:rsidR="00C92A02" w:rsidRPr="001B2049" w:rsidRDefault="00C92A02" w:rsidP="003D5D82">
            <w:pPr>
              <w:rPr>
                <w:b/>
                <w:sz w:val="24"/>
              </w:rPr>
            </w:pPr>
            <w:r w:rsidRPr="001B2049">
              <w:rPr>
                <w:b/>
                <w:sz w:val="24"/>
              </w:rPr>
              <w:t>Acceptable Process Standards</w:t>
            </w:r>
          </w:p>
        </w:tc>
        <w:tc>
          <w:tcPr>
            <w:tcW w:w="2394" w:type="dxa"/>
            <w:shd w:val="clear" w:color="auto" w:fill="C0C0C0"/>
          </w:tcPr>
          <w:p w14:paraId="47BCD6D2" w14:textId="77777777" w:rsidR="00C92A02" w:rsidRPr="001B2049" w:rsidRDefault="00C92A02" w:rsidP="003D5D82">
            <w:pPr>
              <w:rPr>
                <w:b/>
                <w:sz w:val="24"/>
              </w:rPr>
            </w:pPr>
            <w:r w:rsidRPr="001B2049">
              <w:rPr>
                <w:b/>
                <w:sz w:val="24"/>
              </w:rPr>
              <w:t>Process Phase</w:t>
            </w:r>
          </w:p>
        </w:tc>
        <w:tc>
          <w:tcPr>
            <w:tcW w:w="2394" w:type="dxa"/>
            <w:shd w:val="clear" w:color="auto" w:fill="C0C0C0"/>
          </w:tcPr>
          <w:p w14:paraId="328A10CE" w14:textId="77777777" w:rsidR="00C92A02" w:rsidRPr="001B2049" w:rsidRDefault="00C92A02" w:rsidP="003D5D82">
            <w:pPr>
              <w:rPr>
                <w:b/>
                <w:sz w:val="24"/>
              </w:rPr>
            </w:pPr>
            <w:r w:rsidRPr="001B2049">
              <w:rPr>
                <w:b/>
                <w:sz w:val="24"/>
              </w:rPr>
              <w:t>Assessment Interval</w:t>
            </w:r>
          </w:p>
        </w:tc>
      </w:tr>
      <w:tr w:rsidR="00C92A02" w:rsidRPr="001B2049" w14:paraId="3440821B" w14:textId="77777777" w:rsidTr="001B2049">
        <w:tc>
          <w:tcPr>
            <w:tcW w:w="2394" w:type="dxa"/>
          </w:tcPr>
          <w:p w14:paraId="003C4CCE" w14:textId="25F0B491" w:rsidR="00C92A02" w:rsidRPr="001B2049" w:rsidRDefault="00A376F5" w:rsidP="003D5D82">
            <w:pPr>
              <w:rPr>
                <w:sz w:val="24"/>
              </w:rPr>
            </w:pPr>
            <w:r>
              <w:rPr>
                <w:sz w:val="24"/>
              </w:rPr>
              <w:t>Project Plan</w:t>
            </w:r>
          </w:p>
        </w:tc>
        <w:tc>
          <w:tcPr>
            <w:tcW w:w="2844" w:type="dxa"/>
          </w:tcPr>
          <w:p w14:paraId="245B2639" w14:textId="49BC719F" w:rsidR="00C92A02" w:rsidRPr="00A376F5" w:rsidRDefault="00A376F5" w:rsidP="00A376F5">
            <w:pPr>
              <w:pStyle w:val="ListParagraph"/>
              <w:numPr>
                <w:ilvl w:val="0"/>
                <w:numId w:val="32"/>
              </w:numPr>
              <w:rPr>
                <w:sz w:val="24"/>
              </w:rPr>
            </w:pPr>
            <w:r>
              <w:rPr>
                <w:sz w:val="24"/>
              </w:rPr>
              <w:t>Complete WBS</w:t>
            </w:r>
          </w:p>
          <w:p w14:paraId="57D612B4" w14:textId="1A51AA72" w:rsidR="00C92A02" w:rsidRPr="001B2049" w:rsidRDefault="00A376F5" w:rsidP="001B2049">
            <w:pPr>
              <w:numPr>
                <w:ilvl w:val="0"/>
                <w:numId w:val="32"/>
              </w:numPr>
              <w:rPr>
                <w:sz w:val="24"/>
              </w:rPr>
            </w:pPr>
            <w:r>
              <w:rPr>
                <w:sz w:val="24"/>
              </w:rPr>
              <w:t>Budget is expanded upon</w:t>
            </w:r>
          </w:p>
          <w:p w14:paraId="4A985BE1" w14:textId="48BB4E88" w:rsidR="00C92A02" w:rsidRPr="001B2049" w:rsidRDefault="00A376F5" w:rsidP="001B2049">
            <w:pPr>
              <w:numPr>
                <w:ilvl w:val="0"/>
                <w:numId w:val="32"/>
              </w:numPr>
              <w:rPr>
                <w:sz w:val="24"/>
              </w:rPr>
            </w:pPr>
            <w:r>
              <w:rPr>
                <w:sz w:val="24"/>
              </w:rPr>
              <w:t>Risk Breakdown is elaborated</w:t>
            </w:r>
          </w:p>
        </w:tc>
        <w:tc>
          <w:tcPr>
            <w:tcW w:w="2394" w:type="dxa"/>
          </w:tcPr>
          <w:p w14:paraId="5209B46F" w14:textId="394D568A" w:rsidR="00C92A02" w:rsidRPr="001B2049" w:rsidRDefault="00A376F5" w:rsidP="003D5D82">
            <w:pPr>
              <w:rPr>
                <w:sz w:val="24"/>
              </w:rPr>
            </w:pPr>
            <w:r>
              <w:rPr>
                <w:sz w:val="24"/>
              </w:rPr>
              <w:t>Planning</w:t>
            </w:r>
          </w:p>
        </w:tc>
        <w:tc>
          <w:tcPr>
            <w:tcW w:w="2394" w:type="dxa"/>
          </w:tcPr>
          <w:p w14:paraId="595BDD2A" w14:textId="1709286F" w:rsidR="00C92A02" w:rsidRPr="001B2049" w:rsidRDefault="00A376F5" w:rsidP="003D5D82">
            <w:pPr>
              <w:rPr>
                <w:sz w:val="24"/>
              </w:rPr>
            </w:pPr>
            <w:r>
              <w:rPr>
                <w:sz w:val="24"/>
              </w:rPr>
              <w:t>Once at the end of the Planning Phase</w:t>
            </w:r>
          </w:p>
        </w:tc>
      </w:tr>
      <w:tr w:rsidR="00C92A02" w:rsidRPr="001B2049" w14:paraId="5C0C46EC" w14:textId="77777777" w:rsidTr="001B2049">
        <w:tc>
          <w:tcPr>
            <w:tcW w:w="2394" w:type="dxa"/>
          </w:tcPr>
          <w:p w14:paraId="29CC043A" w14:textId="1E64E051" w:rsidR="00C92A02" w:rsidRPr="001B2049" w:rsidRDefault="00A376F5" w:rsidP="003D5D82">
            <w:pPr>
              <w:rPr>
                <w:sz w:val="24"/>
              </w:rPr>
            </w:pPr>
            <w:r>
              <w:rPr>
                <w:sz w:val="24"/>
              </w:rPr>
              <w:t>Garage Constructed</w:t>
            </w:r>
          </w:p>
        </w:tc>
        <w:tc>
          <w:tcPr>
            <w:tcW w:w="2844" w:type="dxa"/>
          </w:tcPr>
          <w:p w14:paraId="12CAE450" w14:textId="4E1B0C40" w:rsidR="00C92A02" w:rsidRPr="001B2049" w:rsidRDefault="00A376F5" w:rsidP="001B2049">
            <w:pPr>
              <w:numPr>
                <w:ilvl w:val="0"/>
                <w:numId w:val="32"/>
              </w:numPr>
              <w:rPr>
                <w:sz w:val="24"/>
              </w:rPr>
            </w:pPr>
            <w:r>
              <w:rPr>
                <w:sz w:val="24"/>
              </w:rPr>
              <w:t>Space for two Sedans</w:t>
            </w:r>
          </w:p>
          <w:p w14:paraId="0CA5903B" w14:textId="613059E4" w:rsidR="00C92A02" w:rsidRPr="001B2049" w:rsidRDefault="00A376F5" w:rsidP="001B2049">
            <w:pPr>
              <w:numPr>
                <w:ilvl w:val="0"/>
                <w:numId w:val="32"/>
              </w:numPr>
              <w:rPr>
                <w:sz w:val="24"/>
              </w:rPr>
            </w:pPr>
            <w:r>
              <w:rPr>
                <w:sz w:val="24"/>
              </w:rPr>
              <w:t>23’-2” x 23’-4” in spacing</w:t>
            </w:r>
          </w:p>
          <w:p w14:paraId="469ADFA1" w14:textId="77777777" w:rsidR="00C92A02" w:rsidRPr="001B2049" w:rsidRDefault="00C92A02" w:rsidP="003D5D82">
            <w:pPr>
              <w:rPr>
                <w:sz w:val="24"/>
              </w:rPr>
            </w:pPr>
          </w:p>
        </w:tc>
        <w:tc>
          <w:tcPr>
            <w:tcW w:w="2394" w:type="dxa"/>
          </w:tcPr>
          <w:p w14:paraId="3E82062B" w14:textId="4CE711FE" w:rsidR="00C92A02" w:rsidRPr="001B2049" w:rsidRDefault="00A376F5" w:rsidP="003D5D82">
            <w:pPr>
              <w:rPr>
                <w:sz w:val="24"/>
              </w:rPr>
            </w:pPr>
            <w:r>
              <w:rPr>
                <w:sz w:val="24"/>
              </w:rPr>
              <w:t>Construction</w:t>
            </w:r>
          </w:p>
        </w:tc>
        <w:tc>
          <w:tcPr>
            <w:tcW w:w="2394" w:type="dxa"/>
          </w:tcPr>
          <w:p w14:paraId="1D3381EE" w14:textId="758C237A" w:rsidR="00C92A02" w:rsidRPr="001B2049" w:rsidRDefault="00A376F5" w:rsidP="003D5D82">
            <w:pPr>
              <w:rPr>
                <w:sz w:val="24"/>
              </w:rPr>
            </w:pPr>
            <w:r>
              <w:rPr>
                <w:sz w:val="24"/>
              </w:rPr>
              <w:t>Weekly, or per structural implementation</w:t>
            </w:r>
          </w:p>
        </w:tc>
      </w:tr>
      <w:tr w:rsidR="00C92A02" w:rsidRPr="001B2049" w14:paraId="7EED26C9" w14:textId="77777777" w:rsidTr="001B2049">
        <w:tc>
          <w:tcPr>
            <w:tcW w:w="2394" w:type="dxa"/>
          </w:tcPr>
          <w:p w14:paraId="5E09C62A" w14:textId="3307D559" w:rsidR="00C92A02" w:rsidRPr="001B2049" w:rsidRDefault="00A376F5" w:rsidP="003D5D82">
            <w:pPr>
              <w:rPr>
                <w:sz w:val="24"/>
              </w:rPr>
            </w:pPr>
            <w:r>
              <w:rPr>
                <w:sz w:val="24"/>
              </w:rPr>
              <w:t>Apartment Constructed</w:t>
            </w:r>
          </w:p>
        </w:tc>
        <w:tc>
          <w:tcPr>
            <w:tcW w:w="2844" w:type="dxa"/>
          </w:tcPr>
          <w:p w14:paraId="380431D1" w14:textId="09D478EE" w:rsidR="00C92A02" w:rsidRPr="001B2049" w:rsidRDefault="00A376F5" w:rsidP="001B2049">
            <w:pPr>
              <w:numPr>
                <w:ilvl w:val="0"/>
                <w:numId w:val="32"/>
              </w:numPr>
              <w:rPr>
                <w:sz w:val="24"/>
              </w:rPr>
            </w:pPr>
            <w:r>
              <w:rPr>
                <w:sz w:val="24"/>
              </w:rPr>
              <w:t>38’-0” x 24’ 0” in spacing</w:t>
            </w:r>
          </w:p>
          <w:p w14:paraId="13F802BC" w14:textId="25E7B7A2" w:rsidR="00C92A02" w:rsidRPr="001B2049" w:rsidRDefault="00A376F5" w:rsidP="001B2049">
            <w:pPr>
              <w:numPr>
                <w:ilvl w:val="0"/>
                <w:numId w:val="32"/>
              </w:numPr>
              <w:rPr>
                <w:sz w:val="24"/>
              </w:rPr>
            </w:pPr>
            <w:r>
              <w:rPr>
                <w:sz w:val="24"/>
              </w:rPr>
              <w:t>Seven rooms including storage</w:t>
            </w:r>
          </w:p>
          <w:p w14:paraId="2C8D97AD" w14:textId="3EDC3A46" w:rsidR="00C92A02" w:rsidRPr="001B2049" w:rsidRDefault="00A376F5" w:rsidP="001B2049">
            <w:pPr>
              <w:numPr>
                <w:ilvl w:val="0"/>
                <w:numId w:val="32"/>
              </w:numPr>
              <w:rPr>
                <w:sz w:val="24"/>
              </w:rPr>
            </w:pPr>
            <w:r>
              <w:rPr>
                <w:sz w:val="24"/>
              </w:rPr>
              <w:t>Accommodates Family Sleeping arrangements</w:t>
            </w:r>
          </w:p>
        </w:tc>
        <w:tc>
          <w:tcPr>
            <w:tcW w:w="2394" w:type="dxa"/>
          </w:tcPr>
          <w:p w14:paraId="4F009639" w14:textId="3EE6E265" w:rsidR="00C92A02" w:rsidRPr="001B2049" w:rsidRDefault="00A376F5" w:rsidP="003D5D82">
            <w:pPr>
              <w:rPr>
                <w:sz w:val="24"/>
              </w:rPr>
            </w:pPr>
            <w:r>
              <w:rPr>
                <w:sz w:val="24"/>
              </w:rPr>
              <w:t>Construction</w:t>
            </w:r>
          </w:p>
        </w:tc>
        <w:tc>
          <w:tcPr>
            <w:tcW w:w="2394" w:type="dxa"/>
          </w:tcPr>
          <w:p w14:paraId="648FE265" w14:textId="470BC9C9" w:rsidR="00C92A02" w:rsidRPr="001B2049" w:rsidRDefault="00A376F5" w:rsidP="003D5D82">
            <w:pPr>
              <w:rPr>
                <w:sz w:val="24"/>
              </w:rPr>
            </w:pPr>
            <w:r>
              <w:rPr>
                <w:sz w:val="24"/>
              </w:rPr>
              <w:t>Weekly, or per structural implementation</w:t>
            </w:r>
          </w:p>
        </w:tc>
      </w:tr>
      <w:tr w:rsidR="00A376F5" w:rsidRPr="001B2049" w14:paraId="31D2531D" w14:textId="77777777" w:rsidTr="001B2049">
        <w:tc>
          <w:tcPr>
            <w:tcW w:w="2394" w:type="dxa"/>
          </w:tcPr>
          <w:p w14:paraId="3A103E17" w14:textId="1362160F" w:rsidR="00A376F5" w:rsidRDefault="00A376F5" w:rsidP="003D5D82">
            <w:pPr>
              <w:rPr>
                <w:sz w:val="24"/>
              </w:rPr>
            </w:pPr>
            <w:r>
              <w:rPr>
                <w:sz w:val="24"/>
              </w:rPr>
              <w:t>Outdoors Designed</w:t>
            </w:r>
          </w:p>
        </w:tc>
        <w:tc>
          <w:tcPr>
            <w:tcW w:w="2844" w:type="dxa"/>
          </w:tcPr>
          <w:p w14:paraId="6CCEB025" w14:textId="77777777" w:rsidR="00A376F5" w:rsidRDefault="00A376F5" w:rsidP="00A376F5">
            <w:pPr>
              <w:pStyle w:val="ListParagraph"/>
              <w:numPr>
                <w:ilvl w:val="0"/>
                <w:numId w:val="32"/>
              </w:numPr>
              <w:rPr>
                <w:sz w:val="24"/>
              </w:rPr>
            </w:pPr>
            <w:r>
              <w:rPr>
                <w:sz w:val="24"/>
              </w:rPr>
              <w:t>Walkway permits stairs and garage access</w:t>
            </w:r>
          </w:p>
          <w:p w14:paraId="21CA6FBB" w14:textId="77777777" w:rsidR="00A376F5" w:rsidRDefault="00A376F5" w:rsidP="00A376F5">
            <w:pPr>
              <w:pStyle w:val="ListParagraph"/>
              <w:numPr>
                <w:ilvl w:val="0"/>
                <w:numId w:val="32"/>
              </w:numPr>
              <w:rPr>
                <w:sz w:val="24"/>
              </w:rPr>
            </w:pPr>
            <w:r>
              <w:rPr>
                <w:sz w:val="24"/>
              </w:rPr>
              <w:t>Entails seating</w:t>
            </w:r>
          </w:p>
          <w:p w14:paraId="1C2ACB01" w14:textId="5060C151" w:rsidR="00A376F5" w:rsidRPr="00A376F5" w:rsidRDefault="00A376F5" w:rsidP="00A376F5">
            <w:pPr>
              <w:pStyle w:val="ListParagraph"/>
              <w:numPr>
                <w:ilvl w:val="0"/>
                <w:numId w:val="32"/>
              </w:numPr>
              <w:rPr>
                <w:sz w:val="24"/>
              </w:rPr>
            </w:pPr>
            <w:r>
              <w:rPr>
                <w:sz w:val="24"/>
              </w:rPr>
              <w:t>Includes pre-set design philosophies</w:t>
            </w:r>
          </w:p>
        </w:tc>
        <w:tc>
          <w:tcPr>
            <w:tcW w:w="2394" w:type="dxa"/>
          </w:tcPr>
          <w:p w14:paraId="30BAA641" w14:textId="3669BAF0" w:rsidR="00A376F5" w:rsidRPr="001B2049" w:rsidRDefault="00A376F5" w:rsidP="003D5D82">
            <w:pPr>
              <w:rPr>
                <w:sz w:val="24"/>
              </w:rPr>
            </w:pPr>
            <w:r>
              <w:rPr>
                <w:sz w:val="24"/>
              </w:rPr>
              <w:t>Landscaping</w:t>
            </w:r>
          </w:p>
        </w:tc>
        <w:tc>
          <w:tcPr>
            <w:tcW w:w="2394" w:type="dxa"/>
          </w:tcPr>
          <w:p w14:paraId="0388CAA2" w14:textId="62436A7B" w:rsidR="00A376F5" w:rsidRPr="001B2049" w:rsidRDefault="00A376F5" w:rsidP="003D5D82">
            <w:pPr>
              <w:rPr>
                <w:sz w:val="24"/>
              </w:rPr>
            </w:pPr>
            <w:r>
              <w:rPr>
                <w:sz w:val="24"/>
              </w:rPr>
              <w:t>Weekly, or per structural implementation</w:t>
            </w:r>
          </w:p>
        </w:tc>
      </w:tr>
      <w:tr w:rsidR="00A376F5" w:rsidRPr="001B2049" w14:paraId="1FAD4FBB" w14:textId="77777777" w:rsidTr="001B2049">
        <w:tc>
          <w:tcPr>
            <w:tcW w:w="2394" w:type="dxa"/>
          </w:tcPr>
          <w:p w14:paraId="6A631623" w14:textId="7C3C448E" w:rsidR="00A376F5" w:rsidRDefault="00A376F5" w:rsidP="003D5D82">
            <w:pPr>
              <w:rPr>
                <w:sz w:val="24"/>
              </w:rPr>
            </w:pPr>
            <w:r>
              <w:rPr>
                <w:sz w:val="24"/>
              </w:rPr>
              <w:t>Apartment Furnished</w:t>
            </w:r>
          </w:p>
        </w:tc>
        <w:tc>
          <w:tcPr>
            <w:tcW w:w="2844" w:type="dxa"/>
          </w:tcPr>
          <w:p w14:paraId="7741E863" w14:textId="77777777" w:rsidR="00A376F5" w:rsidRDefault="00A376F5" w:rsidP="001B2049">
            <w:pPr>
              <w:numPr>
                <w:ilvl w:val="0"/>
                <w:numId w:val="32"/>
              </w:numPr>
              <w:rPr>
                <w:sz w:val="24"/>
              </w:rPr>
            </w:pPr>
            <w:r>
              <w:rPr>
                <w:sz w:val="24"/>
              </w:rPr>
              <w:t>Includes seating for a single family</w:t>
            </w:r>
          </w:p>
          <w:p w14:paraId="765523AA" w14:textId="44CFBB04" w:rsidR="00A376F5" w:rsidRPr="001B2049" w:rsidRDefault="00A376F5" w:rsidP="001B2049">
            <w:pPr>
              <w:numPr>
                <w:ilvl w:val="0"/>
                <w:numId w:val="32"/>
              </w:numPr>
              <w:rPr>
                <w:sz w:val="24"/>
              </w:rPr>
            </w:pPr>
            <w:r>
              <w:rPr>
                <w:sz w:val="24"/>
              </w:rPr>
              <w:t>Includes accommodations for eating, sleeping, and leisure</w:t>
            </w:r>
          </w:p>
        </w:tc>
        <w:tc>
          <w:tcPr>
            <w:tcW w:w="2394" w:type="dxa"/>
          </w:tcPr>
          <w:p w14:paraId="3B4620A0" w14:textId="5560CDE8" w:rsidR="00A376F5" w:rsidRPr="001B2049" w:rsidRDefault="00E3475E" w:rsidP="003D5D82">
            <w:pPr>
              <w:rPr>
                <w:sz w:val="24"/>
              </w:rPr>
            </w:pPr>
            <w:r>
              <w:rPr>
                <w:sz w:val="24"/>
              </w:rPr>
              <w:t>Landscaping</w:t>
            </w:r>
          </w:p>
        </w:tc>
        <w:tc>
          <w:tcPr>
            <w:tcW w:w="2394" w:type="dxa"/>
          </w:tcPr>
          <w:p w14:paraId="0C5E7B4F" w14:textId="726C5E30" w:rsidR="00A376F5" w:rsidRPr="001B2049" w:rsidRDefault="00E3475E" w:rsidP="003D5D82">
            <w:pPr>
              <w:rPr>
                <w:sz w:val="24"/>
              </w:rPr>
            </w:pPr>
            <w:r>
              <w:rPr>
                <w:sz w:val="24"/>
              </w:rPr>
              <w:t>Weekly, or per structural implementation</w:t>
            </w:r>
          </w:p>
        </w:tc>
      </w:tr>
      <w:tr w:rsidR="00A376F5" w:rsidRPr="001B2049" w14:paraId="0B43BC90" w14:textId="77777777" w:rsidTr="001B2049">
        <w:tc>
          <w:tcPr>
            <w:tcW w:w="2394" w:type="dxa"/>
          </w:tcPr>
          <w:p w14:paraId="04815463" w14:textId="62D24990" w:rsidR="00A376F5" w:rsidRDefault="00A376F5" w:rsidP="003D5D82">
            <w:pPr>
              <w:rPr>
                <w:sz w:val="24"/>
              </w:rPr>
            </w:pPr>
            <w:r>
              <w:rPr>
                <w:sz w:val="24"/>
              </w:rPr>
              <w:t>Formal Acceptance letter</w:t>
            </w:r>
          </w:p>
        </w:tc>
        <w:tc>
          <w:tcPr>
            <w:tcW w:w="2844" w:type="dxa"/>
          </w:tcPr>
          <w:p w14:paraId="0B643962" w14:textId="77777777" w:rsidR="00A376F5" w:rsidRDefault="00E3475E" w:rsidP="001B2049">
            <w:pPr>
              <w:numPr>
                <w:ilvl w:val="0"/>
                <w:numId w:val="32"/>
              </w:numPr>
              <w:rPr>
                <w:sz w:val="24"/>
              </w:rPr>
            </w:pPr>
            <w:r>
              <w:rPr>
                <w:sz w:val="24"/>
              </w:rPr>
              <w:t xml:space="preserve">Includes input from key stakeholders </w:t>
            </w:r>
          </w:p>
          <w:p w14:paraId="2840411E" w14:textId="77777777" w:rsidR="00E3475E" w:rsidRDefault="00E3475E" w:rsidP="001B2049">
            <w:pPr>
              <w:numPr>
                <w:ilvl w:val="0"/>
                <w:numId w:val="32"/>
              </w:numPr>
              <w:rPr>
                <w:sz w:val="24"/>
              </w:rPr>
            </w:pPr>
            <w:r>
              <w:rPr>
                <w:sz w:val="24"/>
              </w:rPr>
              <w:t>Elaborates on lessons learned</w:t>
            </w:r>
          </w:p>
          <w:p w14:paraId="708F0F9C" w14:textId="6071A4F3" w:rsidR="00E3475E" w:rsidRPr="001B2049" w:rsidRDefault="00E3475E" w:rsidP="001B2049">
            <w:pPr>
              <w:numPr>
                <w:ilvl w:val="0"/>
                <w:numId w:val="32"/>
              </w:numPr>
              <w:rPr>
                <w:sz w:val="24"/>
              </w:rPr>
            </w:pPr>
            <w:r>
              <w:rPr>
                <w:sz w:val="24"/>
              </w:rPr>
              <w:t>Includes information on setbacks and risks</w:t>
            </w:r>
          </w:p>
        </w:tc>
        <w:tc>
          <w:tcPr>
            <w:tcW w:w="2394" w:type="dxa"/>
          </w:tcPr>
          <w:p w14:paraId="3B56D5F9" w14:textId="0EE4C3DA" w:rsidR="00A376F5" w:rsidRPr="001B2049" w:rsidRDefault="00E3475E" w:rsidP="003D5D82">
            <w:pPr>
              <w:rPr>
                <w:sz w:val="24"/>
              </w:rPr>
            </w:pPr>
            <w:r>
              <w:rPr>
                <w:sz w:val="24"/>
              </w:rPr>
              <w:t>Closeout</w:t>
            </w:r>
          </w:p>
        </w:tc>
        <w:tc>
          <w:tcPr>
            <w:tcW w:w="2394" w:type="dxa"/>
          </w:tcPr>
          <w:p w14:paraId="0D5B8681" w14:textId="1E6DCF62" w:rsidR="00A376F5" w:rsidRPr="001B2049" w:rsidRDefault="00E3475E" w:rsidP="003D5D82">
            <w:pPr>
              <w:rPr>
                <w:sz w:val="24"/>
              </w:rPr>
            </w:pPr>
            <w:r>
              <w:rPr>
                <w:sz w:val="24"/>
              </w:rPr>
              <w:t>Once at the end of the Closeout phase.</w:t>
            </w:r>
          </w:p>
        </w:tc>
      </w:tr>
    </w:tbl>
    <w:p w14:paraId="6AF5F503" w14:textId="77777777" w:rsidR="00C92A02" w:rsidRDefault="00C92A02" w:rsidP="003D5D82">
      <w:pPr>
        <w:rPr>
          <w:sz w:val="24"/>
        </w:rPr>
      </w:pPr>
    </w:p>
    <w:p w14:paraId="78C56800" w14:textId="77777777" w:rsidR="00C92A02" w:rsidRDefault="00C92A02" w:rsidP="003D5D82">
      <w:pPr>
        <w:rPr>
          <w:sz w:val="24"/>
        </w:rPr>
      </w:pPr>
    </w:p>
    <w:p w14:paraId="62707FC0" w14:textId="77777777" w:rsidR="00E3475E" w:rsidRPr="00E3475E" w:rsidRDefault="00E3475E" w:rsidP="00E3475E">
      <w:pPr>
        <w:rPr>
          <w:sz w:val="24"/>
          <w:szCs w:val="24"/>
        </w:rPr>
      </w:pPr>
      <w:r w:rsidRPr="00E3475E">
        <w:rPr>
          <w:sz w:val="24"/>
          <w:szCs w:val="24"/>
        </w:rPr>
        <w:t xml:space="preserve">Project management shall work directly with the Quality Control Analyst to ensure the team is running up to the efficacy standards set in the workflow template. The Quality Control Analyst is responsible for additional meetings to communicate with the associated teams should any quality deficiencies be uncovered. The associated team members will then work to fix the issue, and an additional check meeting will be scheduled. </w:t>
      </w:r>
    </w:p>
    <w:p w14:paraId="0A4B5485" w14:textId="77777777" w:rsidR="00FD55F1" w:rsidRDefault="00FD55F1" w:rsidP="003746D1">
      <w:pPr>
        <w:rPr>
          <w:sz w:val="24"/>
        </w:rPr>
      </w:pPr>
    </w:p>
    <w:p w14:paraId="06F6184F" w14:textId="77777777" w:rsidR="00FD55F1" w:rsidRPr="00053602" w:rsidRDefault="003D5D82" w:rsidP="00FD55F1">
      <w:pPr>
        <w:pStyle w:val="Heading1"/>
        <w:jc w:val="left"/>
        <w:rPr>
          <w:smallCaps/>
          <w:sz w:val="28"/>
          <w:szCs w:val="28"/>
        </w:rPr>
      </w:pPr>
      <w:bookmarkStart w:id="16" w:name="_Toc332265125"/>
      <w:r>
        <w:rPr>
          <w:smallCaps/>
          <w:sz w:val="28"/>
          <w:szCs w:val="28"/>
        </w:rPr>
        <w:lastRenderedPageBreak/>
        <w:t>Quality Control</w:t>
      </w:r>
      <w:bookmarkEnd w:id="16"/>
      <w:r w:rsidR="00E179C0">
        <w:rPr>
          <w:smallCaps/>
          <w:sz w:val="28"/>
          <w:szCs w:val="28"/>
        </w:rPr>
        <w:t xml:space="preserve"> </w:t>
      </w:r>
    </w:p>
    <w:p w14:paraId="2A0F45B3" w14:textId="77777777" w:rsidR="003746D1" w:rsidRDefault="00C74E46" w:rsidP="003746D1">
      <w:pPr>
        <w:rPr>
          <w:color w:val="008000"/>
          <w:sz w:val="24"/>
        </w:rPr>
      </w:pPr>
      <w:r>
        <w:rPr>
          <w:color w:val="008000"/>
          <w:sz w:val="24"/>
        </w:rPr>
        <w:t>This section describes how you will d</w:t>
      </w:r>
      <w:r w:rsidR="006E2E8F">
        <w:rPr>
          <w:color w:val="008000"/>
          <w:sz w:val="24"/>
        </w:rPr>
        <w:t>efine and document the process for monitoring and recording the results of executing the quality activities to assess performance and recommend necessary changes.</w:t>
      </w:r>
      <w:del w:id="17" w:author="Tara Baren" w:date="2018-05-18T13:44:00Z">
        <w:r w:rsidDel="000A13AE">
          <w:rPr>
            <w:color w:val="008000"/>
            <w:sz w:val="24"/>
          </w:rPr>
          <w:delText xml:space="preserve">  </w:delText>
        </w:r>
      </w:del>
      <w:ins w:id="18" w:author="Tara Baren" w:date="2018-05-18T13:44:00Z">
        <w:r w:rsidR="000A13AE">
          <w:rPr>
            <w:color w:val="008000"/>
            <w:sz w:val="24"/>
          </w:rPr>
          <w:t xml:space="preserve"> </w:t>
        </w:r>
      </w:ins>
      <w:r>
        <w:rPr>
          <w:color w:val="008000"/>
          <w:sz w:val="24"/>
        </w:rPr>
        <w:t>Quality control applies to the project’s product as opposed to its processes.</w:t>
      </w:r>
      <w:del w:id="19" w:author="Tara Baren" w:date="2018-05-18T13:44:00Z">
        <w:r w:rsidDel="000A13AE">
          <w:rPr>
            <w:color w:val="008000"/>
            <w:sz w:val="24"/>
          </w:rPr>
          <w:delText xml:space="preserve">  </w:delText>
        </w:r>
      </w:del>
      <w:ins w:id="20" w:author="Tara Baren" w:date="2018-05-18T13:44:00Z">
        <w:r w:rsidR="000A13AE">
          <w:rPr>
            <w:color w:val="008000"/>
            <w:sz w:val="24"/>
          </w:rPr>
          <w:t xml:space="preserve"> </w:t>
        </w:r>
      </w:ins>
      <w:r>
        <w:rPr>
          <w:color w:val="008000"/>
          <w:sz w:val="24"/>
        </w:rPr>
        <w:t>It should include what the acceptable standards and/or performance are for the product and how these measurements will be conducted.</w:t>
      </w:r>
      <w:del w:id="21" w:author="Tara Baren" w:date="2018-05-18T13:44:00Z">
        <w:r w:rsidDel="000A13AE">
          <w:rPr>
            <w:color w:val="008000"/>
            <w:sz w:val="24"/>
          </w:rPr>
          <w:delText xml:space="preserve">  </w:delText>
        </w:r>
      </w:del>
      <w:ins w:id="22" w:author="Tara Baren" w:date="2018-05-18T13:44:00Z">
        <w:r w:rsidR="000A13AE">
          <w:rPr>
            <w:color w:val="008000"/>
            <w:sz w:val="24"/>
          </w:rPr>
          <w:t xml:space="preserve"> </w:t>
        </w:r>
      </w:ins>
    </w:p>
    <w:p w14:paraId="26F1A3F1" w14:textId="77777777" w:rsidR="00FD55F1" w:rsidRPr="00E3475E" w:rsidRDefault="00FD55F1" w:rsidP="003746D1">
      <w:pPr>
        <w:rPr>
          <w:color w:val="008000"/>
          <w:sz w:val="24"/>
          <w:szCs w:val="24"/>
        </w:rPr>
      </w:pPr>
    </w:p>
    <w:p w14:paraId="27BF9837" w14:textId="77777777" w:rsidR="00E3475E" w:rsidRPr="00E3475E" w:rsidRDefault="00E3475E" w:rsidP="00E3475E">
      <w:pPr>
        <w:rPr>
          <w:sz w:val="24"/>
          <w:szCs w:val="24"/>
        </w:rPr>
      </w:pPr>
      <w:r w:rsidRPr="00E3475E">
        <w:rPr>
          <w:sz w:val="24"/>
          <w:szCs w:val="24"/>
        </w:rPr>
        <w:t>Quality Control is essential to this firm’s reputation, as well as the well-being of the associated stakeholders. Because of this, a Quality Control pass is a top priority in nearly every deliverable we make. Regulatory concerns regarding local developmental restrictions as well as common development trends to ensure quality are to be adhered to at all times. There are a few physical construction deliverables that are to be made throughout this project. The following is a table to specifically list them, as well as Quality control metrics.</w:t>
      </w:r>
    </w:p>
    <w:p w14:paraId="56466802" w14:textId="77777777" w:rsidR="00AD6E75" w:rsidRDefault="00AD6E75" w:rsidP="003D5D82">
      <w:pPr>
        <w:rPr>
          <w:sz w:val="24"/>
        </w:rPr>
      </w:pPr>
    </w:p>
    <w:p w14:paraId="6610FAC7" w14:textId="77777777" w:rsidR="0035445F" w:rsidRDefault="0035445F" w:rsidP="003D5D82">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76"/>
        <w:gridCol w:w="2469"/>
        <w:gridCol w:w="2300"/>
        <w:gridCol w:w="2305"/>
      </w:tblGrid>
      <w:tr w:rsidR="00AD6E75" w:rsidRPr="001B2049" w14:paraId="5AE5FDFF" w14:textId="77777777" w:rsidTr="001B2049">
        <w:tc>
          <w:tcPr>
            <w:tcW w:w="2363" w:type="dxa"/>
            <w:shd w:val="clear" w:color="auto" w:fill="C0C0C0"/>
          </w:tcPr>
          <w:p w14:paraId="34718D45" w14:textId="77777777" w:rsidR="00AD6E75" w:rsidRPr="001B2049" w:rsidRDefault="00AD6E75" w:rsidP="003D5D82">
            <w:pPr>
              <w:rPr>
                <w:b/>
                <w:sz w:val="24"/>
              </w:rPr>
            </w:pPr>
            <w:r w:rsidRPr="001B2049">
              <w:rPr>
                <w:b/>
                <w:sz w:val="24"/>
              </w:rPr>
              <w:t>Product</w:t>
            </w:r>
          </w:p>
        </w:tc>
        <w:tc>
          <w:tcPr>
            <w:tcW w:w="2469" w:type="dxa"/>
            <w:shd w:val="clear" w:color="auto" w:fill="C0C0C0"/>
          </w:tcPr>
          <w:p w14:paraId="034555E7" w14:textId="77777777" w:rsidR="00AD6E75" w:rsidRPr="001B2049" w:rsidRDefault="00AD6E75" w:rsidP="003D5D82">
            <w:pPr>
              <w:rPr>
                <w:b/>
                <w:sz w:val="24"/>
              </w:rPr>
            </w:pPr>
            <w:r w:rsidRPr="001B2049">
              <w:rPr>
                <w:b/>
                <w:sz w:val="24"/>
              </w:rPr>
              <w:t>Physical/Performance Standards</w:t>
            </w:r>
          </w:p>
        </w:tc>
        <w:tc>
          <w:tcPr>
            <w:tcW w:w="2372" w:type="dxa"/>
            <w:shd w:val="clear" w:color="auto" w:fill="C0C0C0"/>
          </w:tcPr>
          <w:p w14:paraId="15FD3D7C" w14:textId="77777777" w:rsidR="00AD6E75" w:rsidRPr="001B2049" w:rsidRDefault="00AD6E75" w:rsidP="003D5D82">
            <w:pPr>
              <w:rPr>
                <w:b/>
                <w:sz w:val="24"/>
              </w:rPr>
            </w:pPr>
            <w:r w:rsidRPr="001B2049">
              <w:rPr>
                <w:b/>
                <w:sz w:val="24"/>
              </w:rPr>
              <w:t>Quality Assessment Activities</w:t>
            </w:r>
          </w:p>
        </w:tc>
        <w:tc>
          <w:tcPr>
            <w:tcW w:w="2372" w:type="dxa"/>
            <w:shd w:val="clear" w:color="auto" w:fill="C0C0C0"/>
          </w:tcPr>
          <w:p w14:paraId="2F2C8B3A" w14:textId="77777777" w:rsidR="00AD6E75" w:rsidRPr="001B2049" w:rsidRDefault="00AD6E75" w:rsidP="003D5D82">
            <w:pPr>
              <w:rPr>
                <w:b/>
                <w:sz w:val="24"/>
              </w:rPr>
            </w:pPr>
            <w:r w:rsidRPr="001B2049">
              <w:rPr>
                <w:b/>
                <w:sz w:val="24"/>
              </w:rPr>
              <w:t>Assessment Intervals</w:t>
            </w:r>
          </w:p>
        </w:tc>
      </w:tr>
      <w:tr w:rsidR="00AD6E75" w:rsidRPr="001B2049" w14:paraId="3F02B579" w14:textId="77777777" w:rsidTr="001B2049">
        <w:tc>
          <w:tcPr>
            <w:tcW w:w="2363" w:type="dxa"/>
          </w:tcPr>
          <w:p w14:paraId="444DF5E1" w14:textId="6E08112B" w:rsidR="00AD6E75" w:rsidRPr="001B2049" w:rsidRDefault="00E3475E" w:rsidP="003D5D82">
            <w:pPr>
              <w:rPr>
                <w:sz w:val="24"/>
              </w:rPr>
            </w:pPr>
            <w:r>
              <w:rPr>
                <w:sz w:val="24"/>
              </w:rPr>
              <w:t>Two-Car Garage</w:t>
            </w:r>
          </w:p>
        </w:tc>
        <w:tc>
          <w:tcPr>
            <w:tcW w:w="2469" w:type="dxa"/>
          </w:tcPr>
          <w:p w14:paraId="7D11382A" w14:textId="2AE26DED" w:rsidR="00E3475E" w:rsidRPr="00E3475E" w:rsidRDefault="00E3475E" w:rsidP="00E3475E">
            <w:pPr>
              <w:rPr>
                <w:sz w:val="24"/>
                <w:szCs w:val="24"/>
              </w:rPr>
            </w:pPr>
            <w:r>
              <w:rPr>
                <w:sz w:val="24"/>
              </w:rPr>
              <w:t>-</w:t>
            </w:r>
            <w:r>
              <w:rPr>
                <w:sz w:val="24"/>
              </w:rPr>
              <w:t>23’-2” x 23’-4” in spacing</w:t>
            </w:r>
          </w:p>
          <w:p w14:paraId="61778F75" w14:textId="4CF58EF3" w:rsidR="00AD6E75" w:rsidRPr="001B2049" w:rsidRDefault="00E3475E" w:rsidP="00E3475E">
            <w:pPr>
              <w:rPr>
                <w:sz w:val="24"/>
                <w:vertAlign w:val="superscript"/>
              </w:rPr>
            </w:pPr>
            <w:r w:rsidRPr="00E3475E">
              <w:rPr>
                <w:sz w:val="24"/>
                <w:szCs w:val="24"/>
              </w:rPr>
              <w:t>- All on first floor.</w:t>
            </w:r>
          </w:p>
        </w:tc>
        <w:tc>
          <w:tcPr>
            <w:tcW w:w="2372" w:type="dxa"/>
          </w:tcPr>
          <w:p w14:paraId="42C76155" w14:textId="435A6596" w:rsidR="00AD6E75" w:rsidRPr="001B2049" w:rsidRDefault="00E3475E" w:rsidP="003D5D82">
            <w:pPr>
              <w:rPr>
                <w:sz w:val="24"/>
              </w:rPr>
            </w:pPr>
            <w:r>
              <w:rPr>
                <w:sz w:val="24"/>
              </w:rPr>
              <w:t>Field testing using imperial units.</w:t>
            </w:r>
          </w:p>
        </w:tc>
        <w:tc>
          <w:tcPr>
            <w:tcW w:w="2372" w:type="dxa"/>
          </w:tcPr>
          <w:p w14:paraId="75EDCDF2" w14:textId="2DAAEBA7" w:rsidR="00AD6E75" w:rsidRPr="001B2049" w:rsidRDefault="00E3475E" w:rsidP="003D5D82">
            <w:pPr>
              <w:rPr>
                <w:sz w:val="24"/>
              </w:rPr>
            </w:pPr>
            <w:r>
              <w:rPr>
                <w:sz w:val="24"/>
              </w:rPr>
              <w:t>Per foundation construction, and significant supports.</w:t>
            </w:r>
          </w:p>
        </w:tc>
      </w:tr>
      <w:tr w:rsidR="00AD6E75" w:rsidRPr="001B2049" w14:paraId="4D5BCCDD" w14:textId="77777777" w:rsidTr="001B2049">
        <w:tc>
          <w:tcPr>
            <w:tcW w:w="2363" w:type="dxa"/>
          </w:tcPr>
          <w:p w14:paraId="65F8C6D6" w14:textId="29F0CF23" w:rsidR="00AD6E75" w:rsidRPr="001B2049" w:rsidRDefault="00E3475E" w:rsidP="003D5D82">
            <w:pPr>
              <w:rPr>
                <w:sz w:val="24"/>
              </w:rPr>
            </w:pPr>
            <w:r>
              <w:rPr>
                <w:sz w:val="24"/>
              </w:rPr>
              <w:t>Porch</w:t>
            </w:r>
          </w:p>
        </w:tc>
        <w:tc>
          <w:tcPr>
            <w:tcW w:w="2469" w:type="dxa"/>
          </w:tcPr>
          <w:p w14:paraId="335FABCB" w14:textId="1137F5EE" w:rsidR="00AD6E75" w:rsidRDefault="00E3475E" w:rsidP="003D5D82">
            <w:pPr>
              <w:rPr>
                <w:sz w:val="24"/>
              </w:rPr>
            </w:pPr>
            <w:r>
              <w:rPr>
                <w:sz w:val="24"/>
              </w:rPr>
              <w:t>-13’-9” x 23’-4” in spacing.</w:t>
            </w:r>
          </w:p>
          <w:p w14:paraId="0D9E46C2" w14:textId="6E4CBE93" w:rsidR="00E3475E" w:rsidRPr="001B2049" w:rsidRDefault="00E3475E" w:rsidP="003D5D82">
            <w:pPr>
              <w:rPr>
                <w:sz w:val="24"/>
              </w:rPr>
            </w:pPr>
            <w:r>
              <w:rPr>
                <w:sz w:val="24"/>
              </w:rPr>
              <w:t>-All on first floor</w:t>
            </w:r>
          </w:p>
        </w:tc>
        <w:tc>
          <w:tcPr>
            <w:tcW w:w="2372" w:type="dxa"/>
          </w:tcPr>
          <w:p w14:paraId="0C0D40B2" w14:textId="6448C913" w:rsidR="00AD6E75" w:rsidRPr="001B2049" w:rsidRDefault="00E3475E" w:rsidP="003D5D82">
            <w:pPr>
              <w:rPr>
                <w:sz w:val="24"/>
              </w:rPr>
            </w:pPr>
            <w:r>
              <w:rPr>
                <w:sz w:val="24"/>
              </w:rPr>
              <w:t>F</w:t>
            </w:r>
            <w:r w:rsidR="00AD6E75" w:rsidRPr="001B2049">
              <w:rPr>
                <w:sz w:val="24"/>
              </w:rPr>
              <w:t>ield testing</w:t>
            </w:r>
            <w:r>
              <w:rPr>
                <w:sz w:val="24"/>
              </w:rPr>
              <w:t xml:space="preserve"> using imperial units</w:t>
            </w:r>
          </w:p>
        </w:tc>
        <w:tc>
          <w:tcPr>
            <w:tcW w:w="2372" w:type="dxa"/>
          </w:tcPr>
          <w:p w14:paraId="73779353" w14:textId="6708E650" w:rsidR="00AD6E75" w:rsidRPr="001B2049" w:rsidRDefault="00E3475E" w:rsidP="003D5D82">
            <w:pPr>
              <w:rPr>
                <w:sz w:val="24"/>
              </w:rPr>
            </w:pPr>
            <w:r>
              <w:rPr>
                <w:sz w:val="24"/>
              </w:rPr>
              <w:t>Per foundation construction, and significant supports.</w:t>
            </w:r>
          </w:p>
        </w:tc>
      </w:tr>
      <w:tr w:rsidR="00AD6E75" w:rsidRPr="001B2049" w14:paraId="38F01BCB" w14:textId="77777777" w:rsidTr="001B2049">
        <w:tc>
          <w:tcPr>
            <w:tcW w:w="2363" w:type="dxa"/>
          </w:tcPr>
          <w:p w14:paraId="55CF21E9" w14:textId="229B4C24" w:rsidR="00AD6E75" w:rsidRPr="001B2049" w:rsidRDefault="00E3475E" w:rsidP="003D5D82">
            <w:pPr>
              <w:rPr>
                <w:sz w:val="24"/>
              </w:rPr>
            </w:pPr>
            <w:r>
              <w:rPr>
                <w:sz w:val="24"/>
              </w:rPr>
              <w:t>Second floor apartment</w:t>
            </w:r>
          </w:p>
        </w:tc>
        <w:tc>
          <w:tcPr>
            <w:tcW w:w="2469" w:type="dxa"/>
          </w:tcPr>
          <w:p w14:paraId="2DE8DA0E" w14:textId="4B9FD4FE" w:rsidR="00E3475E" w:rsidRPr="001B2049" w:rsidRDefault="00E3475E" w:rsidP="00E3475E">
            <w:pPr>
              <w:rPr>
                <w:sz w:val="24"/>
              </w:rPr>
            </w:pPr>
            <w:r>
              <w:rPr>
                <w:sz w:val="24"/>
              </w:rPr>
              <w:t>-</w:t>
            </w:r>
            <w:r>
              <w:rPr>
                <w:sz w:val="24"/>
              </w:rPr>
              <w:t>38’-0” x 24’ 0” in spacing</w:t>
            </w:r>
          </w:p>
          <w:p w14:paraId="402B4589" w14:textId="3BE6222E" w:rsidR="00F906CB" w:rsidRPr="001B2049" w:rsidRDefault="00E3475E" w:rsidP="003D5D82">
            <w:pPr>
              <w:rPr>
                <w:sz w:val="24"/>
              </w:rPr>
            </w:pPr>
            <w:r>
              <w:rPr>
                <w:sz w:val="24"/>
              </w:rPr>
              <w:t>-All on second floor</w:t>
            </w:r>
          </w:p>
        </w:tc>
        <w:tc>
          <w:tcPr>
            <w:tcW w:w="2372" w:type="dxa"/>
          </w:tcPr>
          <w:p w14:paraId="571768B8" w14:textId="74DDC2B3" w:rsidR="00AD6E75" w:rsidRPr="001B2049" w:rsidRDefault="00E3475E" w:rsidP="003D5D82">
            <w:pPr>
              <w:rPr>
                <w:sz w:val="24"/>
              </w:rPr>
            </w:pPr>
            <w:r>
              <w:rPr>
                <w:sz w:val="24"/>
              </w:rPr>
              <w:t>Field testing using imperial units.</w:t>
            </w:r>
          </w:p>
        </w:tc>
        <w:tc>
          <w:tcPr>
            <w:tcW w:w="2372" w:type="dxa"/>
          </w:tcPr>
          <w:p w14:paraId="38192D6A" w14:textId="3519FFB6" w:rsidR="00AD6E75" w:rsidRPr="001B2049" w:rsidRDefault="00E3475E" w:rsidP="003D5D82">
            <w:pPr>
              <w:rPr>
                <w:sz w:val="24"/>
              </w:rPr>
            </w:pPr>
            <w:r>
              <w:rPr>
                <w:sz w:val="24"/>
              </w:rPr>
              <w:t>Per foundation construction, and significant supports.</w:t>
            </w:r>
          </w:p>
        </w:tc>
      </w:tr>
    </w:tbl>
    <w:p w14:paraId="6E66FDE1" w14:textId="77777777" w:rsidR="00AD6E75" w:rsidRDefault="00AD6E75" w:rsidP="003D5D82">
      <w:pPr>
        <w:rPr>
          <w:sz w:val="24"/>
        </w:rPr>
      </w:pPr>
    </w:p>
    <w:p w14:paraId="0026975B" w14:textId="77777777" w:rsidR="00AD6E75" w:rsidRDefault="00AD6E75" w:rsidP="003D5D82">
      <w:pPr>
        <w:rPr>
          <w:sz w:val="24"/>
        </w:rPr>
      </w:pPr>
    </w:p>
    <w:p w14:paraId="49B11956" w14:textId="77777777" w:rsidR="00D03B9A" w:rsidRPr="00D03B9A" w:rsidRDefault="00D03B9A" w:rsidP="00D03B9A">
      <w:pPr>
        <w:rPr>
          <w:sz w:val="24"/>
          <w:szCs w:val="24"/>
        </w:rPr>
      </w:pPr>
      <w:r w:rsidRPr="00D03B9A">
        <w:rPr>
          <w:sz w:val="24"/>
          <w:szCs w:val="24"/>
        </w:rPr>
        <w:t>Quality Control Analysts are expected to work directly with the Construction Specialist to develop a plan on how exactly to implement these designs, as well as what to do in the event of a Quality Control failure. Each performance check is expected to have the Project Manager, the associated team (construction or design), and the Quality Control Analyst. During these checks, another meeting may be scheduled to accommodate Control failures.</w:t>
      </w:r>
    </w:p>
    <w:p w14:paraId="72D3E5D8" w14:textId="77777777" w:rsidR="00FD55F1" w:rsidRDefault="00FD55F1" w:rsidP="003746D1">
      <w:pPr>
        <w:rPr>
          <w:sz w:val="24"/>
        </w:rPr>
      </w:pPr>
    </w:p>
    <w:p w14:paraId="4625912B" w14:textId="77777777" w:rsidR="003746D1" w:rsidRPr="00053602" w:rsidRDefault="00E179C0" w:rsidP="003746D1">
      <w:pPr>
        <w:pStyle w:val="Heading1"/>
        <w:jc w:val="left"/>
        <w:rPr>
          <w:smallCaps/>
          <w:sz w:val="28"/>
          <w:szCs w:val="28"/>
        </w:rPr>
      </w:pPr>
      <w:bookmarkStart w:id="23" w:name="_Toc332265126"/>
      <w:r>
        <w:rPr>
          <w:smallCaps/>
          <w:sz w:val="28"/>
          <w:szCs w:val="28"/>
        </w:rPr>
        <w:t>Quality</w:t>
      </w:r>
      <w:r w:rsidR="00B330E7">
        <w:rPr>
          <w:smallCaps/>
          <w:sz w:val="28"/>
          <w:szCs w:val="28"/>
        </w:rPr>
        <w:t xml:space="preserve"> Control </w:t>
      </w:r>
      <w:r>
        <w:rPr>
          <w:smallCaps/>
          <w:sz w:val="28"/>
          <w:szCs w:val="28"/>
        </w:rPr>
        <w:t>Measurements</w:t>
      </w:r>
      <w:bookmarkEnd w:id="23"/>
    </w:p>
    <w:p w14:paraId="2A3F08A5" w14:textId="77777777" w:rsidR="003746D1" w:rsidRPr="00B74684" w:rsidRDefault="00112B47" w:rsidP="003746D1">
      <w:pPr>
        <w:rPr>
          <w:color w:val="008000"/>
          <w:sz w:val="24"/>
        </w:rPr>
      </w:pPr>
      <w:r>
        <w:rPr>
          <w:color w:val="008000"/>
          <w:sz w:val="24"/>
        </w:rPr>
        <w:t>This section should contain a sample or useable table/log to be used in taking quality measurements and comparing them against standards/requirements.</w:t>
      </w:r>
      <w:del w:id="24" w:author="Tara Baren" w:date="2018-05-18T13:44:00Z">
        <w:r w:rsidDel="000A13AE">
          <w:rPr>
            <w:color w:val="008000"/>
            <w:sz w:val="24"/>
          </w:rPr>
          <w:delText xml:space="preserve">  </w:delText>
        </w:r>
      </w:del>
      <w:ins w:id="25" w:author="Tara Baren" w:date="2018-05-18T13:44:00Z">
        <w:r w:rsidR="000A13AE">
          <w:rPr>
            <w:color w:val="008000"/>
            <w:sz w:val="24"/>
          </w:rPr>
          <w:t xml:space="preserve"> </w:t>
        </w:r>
      </w:ins>
      <w:r>
        <w:rPr>
          <w:color w:val="008000"/>
          <w:sz w:val="24"/>
        </w:rPr>
        <w:t>These forms may be found in many different styles or formats.</w:t>
      </w:r>
      <w:del w:id="26" w:author="Tara Baren" w:date="2018-05-18T13:44:00Z">
        <w:r w:rsidDel="000A13AE">
          <w:rPr>
            <w:color w:val="008000"/>
            <w:sz w:val="24"/>
          </w:rPr>
          <w:delText xml:space="preserve">  </w:delText>
        </w:r>
      </w:del>
      <w:ins w:id="27" w:author="Tara Baren" w:date="2018-05-18T13:44:00Z">
        <w:r w:rsidR="000A13AE">
          <w:rPr>
            <w:color w:val="008000"/>
            <w:sz w:val="24"/>
          </w:rPr>
          <w:t xml:space="preserve"> </w:t>
        </w:r>
      </w:ins>
      <w:r>
        <w:rPr>
          <w:color w:val="008000"/>
          <w:sz w:val="24"/>
        </w:rPr>
        <w:t>The most important aspect of this log is to provide documentation of the findings.</w:t>
      </w:r>
      <w:del w:id="28" w:author="Tara Baren" w:date="2018-05-18T13:44:00Z">
        <w:r w:rsidDel="000A13AE">
          <w:rPr>
            <w:color w:val="008000"/>
            <w:sz w:val="24"/>
          </w:rPr>
          <w:delText xml:space="preserve">  </w:delText>
        </w:r>
      </w:del>
      <w:ins w:id="29" w:author="Tara Baren" w:date="2018-05-18T13:44:00Z">
        <w:r w:rsidR="000A13AE">
          <w:rPr>
            <w:color w:val="008000"/>
            <w:sz w:val="24"/>
          </w:rPr>
          <w:t xml:space="preserve"> </w:t>
        </w:r>
      </w:ins>
      <w:r>
        <w:rPr>
          <w:color w:val="008000"/>
          <w:sz w:val="24"/>
        </w:rPr>
        <w:t>If actual measurements do not meet the standards or requirements then some action must be taken.</w:t>
      </w:r>
      <w:del w:id="30" w:author="Tara Baren" w:date="2018-05-18T13:44:00Z">
        <w:r w:rsidDel="000A13AE">
          <w:rPr>
            <w:color w:val="008000"/>
            <w:sz w:val="24"/>
          </w:rPr>
          <w:delText xml:space="preserve">  </w:delText>
        </w:r>
      </w:del>
      <w:ins w:id="31" w:author="Tara Baren" w:date="2018-05-18T13:44:00Z">
        <w:r w:rsidR="000A13AE">
          <w:rPr>
            <w:color w:val="008000"/>
            <w:sz w:val="24"/>
          </w:rPr>
          <w:t xml:space="preserve"> </w:t>
        </w:r>
      </w:ins>
      <w:r>
        <w:rPr>
          <w:color w:val="008000"/>
          <w:sz w:val="24"/>
        </w:rPr>
        <w:t>This may be done in regularly scheduled project status meetings or as necessary throughout the project lifecycle.</w:t>
      </w:r>
    </w:p>
    <w:p w14:paraId="4F3B7C9B" w14:textId="77777777" w:rsidR="003746D1" w:rsidRPr="00D03B9A" w:rsidRDefault="003746D1" w:rsidP="003746D1">
      <w:pPr>
        <w:rPr>
          <w:sz w:val="24"/>
          <w:szCs w:val="24"/>
        </w:rPr>
      </w:pPr>
    </w:p>
    <w:p w14:paraId="0AB6BC7C" w14:textId="77777777" w:rsidR="00D03B9A" w:rsidRPr="00D03B9A" w:rsidRDefault="00D03B9A" w:rsidP="00D03B9A">
      <w:pPr>
        <w:rPr>
          <w:sz w:val="24"/>
          <w:szCs w:val="24"/>
        </w:rPr>
      </w:pPr>
      <w:r w:rsidRPr="00D03B9A">
        <w:rPr>
          <w:sz w:val="24"/>
          <w:szCs w:val="24"/>
        </w:rPr>
        <w:t xml:space="preserve">To upkeep our Quality Control benchmarks, and understand the associated teams’ aptitude to follow quality procedures, a recorded assurance log is to be implemented with each team to be made aware of this log at the start of their production cycles. This log is to measure processes, </w:t>
      </w:r>
      <w:r w:rsidRPr="00D03B9A">
        <w:rPr>
          <w:sz w:val="24"/>
          <w:szCs w:val="24"/>
        </w:rPr>
        <w:lastRenderedPageBreak/>
        <w:t xml:space="preserve">and keep track of quality control statistics in order to gauge the current quality of our product in the Garage Apartment case. This is to be detailed by the Documentation Specialist at each meeting and checkup regarding quality control, and is to have no more than a week in separation between logs in order to ensure consistent quality checks. </w:t>
      </w:r>
    </w:p>
    <w:p w14:paraId="7529F1B3" w14:textId="77777777" w:rsidR="00112B47" w:rsidRDefault="00112B47" w:rsidP="003746D1">
      <w:pPr>
        <w:rPr>
          <w:sz w:val="24"/>
        </w:rPr>
      </w:pPr>
    </w:p>
    <w:p w14:paraId="652A58BC" w14:textId="77777777" w:rsidR="00112B47" w:rsidRPr="0035445F" w:rsidRDefault="00112B47" w:rsidP="003746D1">
      <w:pPr>
        <w:rPr>
          <w:b/>
          <w:i/>
          <w:sz w:val="24"/>
        </w:rPr>
      </w:pPr>
      <w:r w:rsidRPr="0035445F">
        <w:rPr>
          <w:b/>
          <w:i/>
          <w:sz w:val="24"/>
        </w:rPr>
        <w:t>Quality Assurance 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1"/>
        <w:gridCol w:w="693"/>
        <w:gridCol w:w="1193"/>
        <w:gridCol w:w="1123"/>
        <w:gridCol w:w="1193"/>
        <w:gridCol w:w="1408"/>
        <w:gridCol w:w="1909"/>
        <w:gridCol w:w="1110"/>
      </w:tblGrid>
      <w:tr w:rsidR="00112B47" w:rsidRPr="001B2049" w14:paraId="0DA2A2BA" w14:textId="77777777" w:rsidTr="001B2049">
        <w:tc>
          <w:tcPr>
            <w:tcW w:w="776" w:type="dxa"/>
            <w:shd w:val="clear" w:color="auto" w:fill="C0C0C0"/>
          </w:tcPr>
          <w:p w14:paraId="249B161D" w14:textId="77777777" w:rsidR="00112B47" w:rsidRPr="001B2049" w:rsidRDefault="00112B47" w:rsidP="003746D1">
            <w:pPr>
              <w:rPr>
                <w:sz w:val="24"/>
              </w:rPr>
            </w:pPr>
            <w:r w:rsidRPr="001B2049">
              <w:rPr>
                <w:sz w:val="24"/>
              </w:rPr>
              <w:t>Trial #</w:t>
            </w:r>
          </w:p>
        </w:tc>
        <w:tc>
          <w:tcPr>
            <w:tcW w:w="726" w:type="dxa"/>
            <w:shd w:val="clear" w:color="auto" w:fill="C0C0C0"/>
          </w:tcPr>
          <w:p w14:paraId="6CAC2D00" w14:textId="77777777" w:rsidR="00112B47" w:rsidRPr="001B2049" w:rsidRDefault="00112B47" w:rsidP="003746D1">
            <w:pPr>
              <w:rPr>
                <w:sz w:val="24"/>
              </w:rPr>
            </w:pPr>
            <w:r w:rsidRPr="001B2049">
              <w:rPr>
                <w:sz w:val="24"/>
              </w:rPr>
              <w:t>Date</w:t>
            </w:r>
          </w:p>
        </w:tc>
        <w:tc>
          <w:tcPr>
            <w:tcW w:w="1238" w:type="dxa"/>
            <w:shd w:val="clear" w:color="auto" w:fill="C0C0C0"/>
          </w:tcPr>
          <w:p w14:paraId="24474A5E" w14:textId="77777777" w:rsidR="00112B47" w:rsidRPr="001B2049" w:rsidRDefault="00112B47" w:rsidP="003746D1">
            <w:pPr>
              <w:rPr>
                <w:sz w:val="24"/>
              </w:rPr>
            </w:pPr>
            <w:r w:rsidRPr="001B2049">
              <w:rPr>
                <w:sz w:val="24"/>
              </w:rPr>
              <w:t>Process Measured</w:t>
            </w:r>
          </w:p>
        </w:tc>
        <w:tc>
          <w:tcPr>
            <w:tcW w:w="1162" w:type="dxa"/>
            <w:shd w:val="clear" w:color="auto" w:fill="C0C0C0"/>
          </w:tcPr>
          <w:p w14:paraId="5DFCCB3E" w14:textId="77777777" w:rsidR="00112B47" w:rsidRPr="001B2049" w:rsidRDefault="00112B47" w:rsidP="003746D1">
            <w:pPr>
              <w:rPr>
                <w:sz w:val="24"/>
              </w:rPr>
            </w:pPr>
            <w:r w:rsidRPr="001B2049">
              <w:rPr>
                <w:sz w:val="24"/>
              </w:rPr>
              <w:t>Required Value</w:t>
            </w:r>
          </w:p>
        </w:tc>
        <w:tc>
          <w:tcPr>
            <w:tcW w:w="1238" w:type="dxa"/>
            <w:shd w:val="clear" w:color="auto" w:fill="C0C0C0"/>
          </w:tcPr>
          <w:p w14:paraId="460DF439" w14:textId="77777777" w:rsidR="00112B47" w:rsidRPr="001B2049" w:rsidRDefault="00112B47" w:rsidP="003746D1">
            <w:pPr>
              <w:rPr>
                <w:sz w:val="24"/>
              </w:rPr>
            </w:pPr>
            <w:r w:rsidRPr="001B2049">
              <w:rPr>
                <w:sz w:val="24"/>
              </w:rPr>
              <w:t>Actual Measured</w:t>
            </w:r>
          </w:p>
        </w:tc>
        <w:tc>
          <w:tcPr>
            <w:tcW w:w="1417" w:type="dxa"/>
            <w:shd w:val="clear" w:color="auto" w:fill="C0C0C0"/>
          </w:tcPr>
          <w:p w14:paraId="205EFB5C" w14:textId="77777777" w:rsidR="00112B47" w:rsidRPr="001B2049" w:rsidRDefault="00112B47" w:rsidP="003746D1">
            <w:pPr>
              <w:rPr>
                <w:sz w:val="24"/>
              </w:rPr>
            </w:pPr>
            <w:r w:rsidRPr="001B2049">
              <w:rPr>
                <w:sz w:val="24"/>
              </w:rPr>
              <w:t>Acceptable? (Y/N)</w:t>
            </w:r>
          </w:p>
        </w:tc>
        <w:tc>
          <w:tcPr>
            <w:tcW w:w="1909" w:type="dxa"/>
            <w:shd w:val="clear" w:color="auto" w:fill="C0C0C0"/>
          </w:tcPr>
          <w:p w14:paraId="76DDCB4A" w14:textId="77777777" w:rsidR="00112B47" w:rsidRPr="001B2049" w:rsidRDefault="00112B47" w:rsidP="003746D1">
            <w:pPr>
              <w:rPr>
                <w:sz w:val="24"/>
              </w:rPr>
            </w:pPr>
            <w:r w:rsidRPr="001B2049">
              <w:rPr>
                <w:sz w:val="24"/>
              </w:rPr>
              <w:t>Recommendation</w:t>
            </w:r>
          </w:p>
        </w:tc>
        <w:tc>
          <w:tcPr>
            <w:tcW w:w="1110" w:type="dxa"/>
            <w:shd w:val="clear" w:color="auto" w:fill="C0C0C0"/>
          </w:tcPr>
          <w:p w14:paraId="35CCD20A" w14:textId="77777777" w:rsidR="00112B47" w:rsidRPr="001B2049" w:rsidRDefault="00112B47" w:rsidP="003746D1">
            <w:pPr>
              <w:rPr>
                <w:sz w:val="24"/>
              </w:rPr>
            </w:pPr>
            <w:r w:rsidRPr="001B2049">
              <w:rPr>
                <w:sz w:val="24"/>
              </w:rPr>
              <w:t>Date Resolved</w:t>
            </w:r>
          </w:p>
        </w:tc>
      </w:tr>
      <w:tr w:rsidR="00112B47" w:rsidRPr="001B2049" w14:paraId="0B289378" w14:textId="77777777" w:rsidTr="001B2049">
        <w:tc>
          <w:tcPr>
            <w:tcW w:w="776" w:type="dxa"/>
          </w:tcPr>
          <w:p w14:paraId="33496BEC" w14:textId="77777777" w:rsidR="00112B47" w:rsidRPr="001B2049" w:rsidRDefault="00112B47" w:rsidP="003746D1">
            <w:pPr>
              <w:rPr>
                <w:sz w:val="24"/>
              </w:rPr>
            </w:pPr>
          </w:p>
        </w:tc>
        <w:tc>
          <w:tcPr>
            <w:tcW w:w="726" w:type="dxa"/>
          </w:tcPr>
          <w:p w14:paraId="22BE18F9" w14:textId="77777777" w:rsidR="00112B47" w:rsidRPr="001B2049" w:rsidRDefault="00112B47" w:rsidP="003746D1">
            <w:pPr>
              <w:rPr>
                <w:sz w:val="24"/>
              </w:rPr>
            </w:pPr>
          </w:p>
        </w:tc>
        <w:tc>
          <w:tcPr>
            <w:tcW w:w="1238" w:type="dxa"/>
          </w:tcPr>
          <w:p w14:paraId="71D0D2EF" w14:textId="77777777" w:rsidR="00112B47" w:rsidRPr="001B2049" w:rsidRDefault="00112B47" w:rsidP="003746D1">
            <w:pPr>
              <w:rPr>
                <w:sz w:val="24"/>
              </w:rPr>
            </w:pPr>
          </w:p>
        </w:tc>
        <w:tc>
          <w:tcPr>
            <w:tcW w:w="1162" w:type="dxa"/>
          </w:tcPr>
          <w:p w14:paraId="733909CA" w14:textId="77777777" w:rsidR="00112B47" w:rsidRPr="001B2049" w:rsidRDefault="00112B47" w:rsidP="003746D1">
            <w:pPr>
              <w:rPr>
                <w:sz w:val="24"/>
              </w:rPr>
            </w:pPr>
          </w:p>
        </w:tc>
        <w:tc>
          <w:tcPr>
            <w:tcW w:w="1238" w:type="dxa"/>
          </w:tcPr>
          <w:p w14:paraId="6E398B08" w14:textId="77777777" w:rsidR="00112B47" w:rsidRPr="001B2049" w:rsidRDefault="00112B47" w:rsidP="003746D1">
            <w:pPr>
              <w:rPr>
                <w:sz w:val="24"/>
              </w:rPr>
            </w:pPr>
          </w:p>
        </w:tc>
        <w:tc>
          <w:tcPr>
            <w:tcW w:w="1417" w:type="dxa"/>
          </w:tcPr>
          <w:p w14:paraId="3097AD77" w14:textId="77777777" w:rsidR="00112B47" w:rsidRPr="001B2049" w:rsidRDefault="00112B47" w:rsidP="003746D1">
            <w:pPr>
              <w:rPr>
                <w:sz w:val="24"/>
              </w:rPr>
            </w:pPr>
          </w:p>
        </w:tc>
        <w:tc>
          <w:tcPr>
            <w:tcW w:w="1909" w:type="dxa"/>
          </w:tcPr>
          <w:p w14:paraId="45E675F0" w14:textId="77777777" w:rsidR="00112B47" w:rsidRPr="001B2049" w:rsidRDefault="00112B47" w:rsidP="003746D1">
            <w:pPr>
              <w:rPr>
                <w:sz w:val="24"/>
              </w:rPr>
            </w:pPr>
          </w:p>
        </w:tc>
        <w:tc>
          <w:tcPr>
            <w:tcW w:w="1110" w:type="dxa"/>
          </w:tcPr>
          <w:p w14:paraId="35474B82" w14:textId="77777777" w:rsidR="00112B47" w:rsidRPr="001B2049" w:rsidRDefault="00112B47" w:rsidP="003746D1">
            <w:pPr>
              <w:rPr>
                <w:sz w:val="24"/>
              </w:rPr>
            </w:pPr>
          </w:p>
        </w:tc>
      </w:tr>
      <w:tr w:rsidR="00112B47" w:rsidRPr="001B2049" w14:paraId="56627CBE" w14:textId="77777777" w:rsidTr="001B2049">
        <w:tc>
          <w:tcPr>
            <w:tcW w:w="776" w:type="dxa"/>
          </w:tcPr>
          <w:p w14:paraId="2EAE22E2" w14:textId="77777777" w:rsidR="00112B47" w:rsidRPr="001B2049" w:rsidRDefault="00112B47" w:rsidP="003746D1">
            <w:pPr>
              <w:rPr>
                <w:sz w:val="24"/>
              </w:rPr>
            </w:pPr>
          </w:p>
        </w:tc>
        <w:tc>
          <w:tcPr>
            <w:tcW w:w="726" w:type="dxa"/>
          </w:tcPr>
          <w:p w14:paraId="697D0C18" w14:textId="77777777" w:rsidR="00112B47" w:rsidRPr="001B2049" w:rsidRDefault="00112B47" w:rsidP="003746D1">
            <w:pPr>
              <w:rPr>
                <w:sz w:val="24"/>
              </w:rPr>
            </w:pPr>
          </w:p>
        </w:tc>
        <w:tc>
          <w:tcPr>
            <w:tcW w:w="1238" w:type="dxa"/>
          </w:tcPr>
          <w:p w14:paraId="7D45E64E" w14:textId="77777777" w:rsidR="00112B47" w:rsidRPr="001B2049" w:rsidRDefault="00112B47" w:rsidP="003746D1">
            <w:pPr>
              <w:rPr>
                <w:sz w:val="24"/>
              </w:rPr>
            </w:pPr>
          </w:p>
        </w:tc>
        <w:tc>
          <w:tcPr>
            <w:tcW w:w="1162" w:type="dxa"/>
          </w:tcPr>
          <w:p w14:paraId="7DA14C9F" w14:textId="77777777" w:rsidR="00112B47" w:rsidRPr="001B2049" w:rsidRDefault="00112B47" w:rsidP="003746D1">
            <w:pPr>
              <w:rPr>
                <w:sz w:val="24"/>
              </w:rPr>
            </w:pPr>
          </w:p>
        </w:tc>
        <w:tc>
          <w:tcPr>
            <w:tcW w:w="1238" w:type="dxa"/>
          </w:tcPr>
          <w:p w14:paraId="30056D91" w14:textId="77777777" w:rsidR="00112B47" w:rsidRPr="001B2049" w:rsidRDefault="00112B47" w:rsidP="003746D1">
            <w:pPr>
              <w:rPr>
                <w:sz w:val="24"/>
              </w:rPr>
            </w:pPr>
          </w:p>
        </w:tc>
        <w:tc>
          <w:tcPr>
            <w:tcW w:w="1417" w:type="dxa"/>
          </w:tcPr>
          <w:p w14:paraId="5B492C9D" w14:textId="77777777" w:rsidR="00112B47" w:rsidRPr="001B2049" w:rsidRDefault="00112B47" w:rsidP="003746D1">
            <w:pPr>
              <w:rPr>
                <w:sz w:val="24"/>
              </w:rPr>
            </w:pPr>
          </w:p>
        </w:tc>
        <w:tc>
          <w:tcPr>
            <w:tcW w:w="1909" w:type="dxa"/>
          </w:tcPr>
          <w:p w14:paraId="2141742E" w14:textId="77777777" w:rsidR="00112B47" w:rsidRPr="001B2049" w:rsidRDefault="00112B47" w:rsidP="003746D1">
            <w:pPr>
              <w:rPr>
                <w:sz w:val="24"/>
              </w:rPr>
            </w:pPr>
          </w:p>
        </w:tc>
        <w:tc>
          <w:tcPr>
            <w:tcW w:w="1110" w:type="dxa"/>
          </w:tcPr>
          <w:p w14:paraId="6712C6D3" w14:textId="77777777" w:rsidR="00112B47" w:rsidRPr="001B2049" w:rsidRDefault="00112B47" w:rsidP="003746D1">
            <w:pPr>
              <w:rPr>
                <w:sz w:val="24"/>
              </w:rPr>
            </w:pPr>
          </w:p>
        </w:tc>
      </w:tr>
      <w:tr w:rsidR="00112B47" w:rsidRPr="001B2049" w14:paraId="36EF74DC" w14:textId="77777777" w:rsidTr="001B2049">
        <w:tc>
          <w:tcPr>
            <w:tcW w:w="776" w:type="dxa"/>
          </w:tcPr>
          <w:p w14:paraId="1B587B0A" w14:textId="77777777" w:rsidR="00112B47" w:rsidRPr="001B2049" w:rsidRDefault="00112B47" w:rsidP="003746D1">
            <w:pPr>
              <w:rPr>
                <w:sz w:val="24"/>
              </w:rPr>
            </w:pPr>
          </w:p>
        </w:tc>
        <w:tc>
          <w:tcPr>
            <w:tcW w:w="726" w:type="dxa"/>
          </w:tcPr>
          <w:p w14:paraId="2C74E555" w14:textId="77777777" w:rsidR="00112B47" w:rsidRPr="001B2049" w:rsidRDefault="00112B47" w:rsidP="003746D1">
            <w:pPr>
              <w:rPr>
                <w:sz w:val="24"/>
              </w:rPr>
            </w:pPr>
          </w:p>
        </w:tc>
        <w:tc>
          <w:tcPr>
            <w:tcW w:w="1238" w:type="dxa"/>
          </w:tcPr>
          <w:p w14:paraId="1B8EB849" w14:textId="77777777" w:rsidR="00112B47" w:rsidRPr="001B2049" w:rsidRDefault="00112B47" w:rsidP="003746D1">
            <w:pPr>
              <w:rPr>
                <w:sz w:val="24"/>
              </w:rPr>
            </w:pPr>
          </w:p>
        </w:tc>
        <w:tc>
          <w:tcPr>
            <w:tcW w:w="1162" w:type="dxa"/>
          </w:tcPr>
          <w:p w14:paraId="4D408A28" w14:textId="77777777" w:rsidR="00112B47" w:rsidRPr="001B2049" w:rsidRDefault="00112B47" w:rsidP="003746D1">
            <w:pPr>
              <w:rPr>
                <w:sz w:val="24"/>
              </w:rPr>
            </w:pPr>
          </w:p>
        </w:tc>
        <w:tc>
          <w:tcPr>
            <w:tcW w:w="1238" w:type="dxa"/>
          </w:tcPr>
          <w:p w14:paraId="4000FEDE" w14:textId="77777777" w:rsidR="00112B47" w:rsidRPr="001B2049" w:rsidRDefault="00112B47" w:rsidP="003746D1">
            <w:pPr>
              <w:rPr>
                <w:sz w:val="24"/>
              </w:rPr>
            </w:pPr>
          </w:p>
        </w:tc>
        <w:tc>
          <w:tcPr>
            <w:tcW w:w="1417" w:type="dxa"/>
          </w:tcPr>
          <w:p w14:paraId="013E586E" w14:textId="77777777" w:rsidR="00112B47" w:rsidRPr="001B2049" w:rsidRDefault="00112B47" w:rsidP="003746D1">
            <w:pPr>
              <w:rPr>
                <w:sz w:val="24"/>
              </w:rPr>
            </w:pPr>
          </w:p>
        </w:tc>
        <w:tc>
          <w:tcPr>
            <w:tcW w:w="1909" w:type="dxa"/>
          </w:tcPr>
          <w:p w14:paraId="4FD315E7" w14:textId="77777777" w:rsidR="00112B47" w:rsidRPr="001B2049" w:rsidRDefault="00112B47" w:rsidP="003746D1">
            <w:pPr>
              <w:rPr>
                <w:sz w:val="24"/>
              </w:rPr>
            </w:pPr>
          </w:p>
        </w:tc>
        <w:tc>
          <w:tcPr>
            <w:tcW w:w="1110" w:type="dxa"/>
          </w:tcPr>
          <w:p w14:paraId="6FFC239F" w14:textId="77777777" w:rsidR="00112B47" w:rsidRPr="001B2049" w:rsidRDefault="00112B47" w:rsidP="003746D1">
            <w:pPr>
              <w:rPr>
                <w:sz w:val="24"/>
              </w:rPr>
            </w:pPr>
          </w:p>
        </w:tc>
      </w:tr>
    </w:tbl>
    <w:p w14:paraId="1B62FD8E" w14:textId="77777777" w:rsidR="00112B47" w:rsidRDefault="00112B47" w:rsidP="003746D1">
      <w:pPr>
        <w:rPr>
          <w:sz w:val="24"/>
        </w:rPr>
      </w:pPr>
      <w:r>
        <w:rPr>
          <w:sz w:val="24"/>
        </w:rPr>
        <w:t xml:space="preserve"> </w:t>
      </w:r>
    </w:p>
    <w:p w14:paraId="3FA5FE10" w14:textId="77777777" w:rsidR="00112B47" w:rsidRDefault="00112B47" w:rsidP="003746D1">
      <w:pPr>
        <w:rPr>
          <w:sz w:val="24"/>
        </w:rPr>
      </w:pPr>
    </w:p>
    <w:p w14:paraId="5E107E9B" w14:textId="77777777" w:rsidR="00112B47" w:rsidRPr="0035445F" w:rsidRDefault="00112B47" w:rsidP="00112B47">
      <w:pPr>
        <w:rPr>
          <w:b/>
          <w:i/>
          <w:sz w:val="24"/>
        </w:rPr>
      </w:pPr>
      <w:r w:rsidRPr="0035445F">
        <w:rPr>
          <w:b/>
          <w:i/>
          <w:sz w:val="24"/>
        </w:rPr>
        <w:t>Quality Control 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6"/>
        <w:gridCol w:w="680"/>
        <w:gridCol w:w="1176"/>
        <w:gridCol w:w="1108"/>
        <w:gridCol w:w="1176"/>
        <w:gridCol w:w="1405"/>
        <w:gridCol w:w="1909"/>
        <w:gridCol w:w="1110"/>
      </w:tblGrid>
      <w:tr w:rsidR="00112B47" w:rsidRPr="001B2049" w14:paraId="6B42AA87" w14:textId="77777777" w:rsidTr="001B2049">
        <w:tc>
          <w:tcPr>
            <w:tcW w:w="822" w:type="dxa"/>
            <w:shd w:val="clear" w:color="auto" w:fill="C0C0C0"/>
          </w:tcPr>
          <w:p w14:paraId="39D5F57F" w14:textId="77777777" w:rsidR="00112B47" w:rsidRPr="001B2049" w:rsidRDefault="00112B47" w:rsidP="00C51122">
            <w:pPr>
              <w:rPr>
                <w:sz w:val="24"/>
              </w:rPr>
            </w:pPr>
            <w:r w:rsidRPr="001B2049">
              <w:rPr>
                <w:sz w:val="24"/>
              </w:rPr>
              <w:t>Cable #</w:t>
            </w:r>
          </w:p>
        </w:tc>
        <w:tc>
          <w:tcPr>
            <w:tcW w:w="717" w:type="dxa"/>
            <w:shd w:val="clear" w:color="auto" w:fill="C0C0C0"/>
          </w:tcPr>
          <w:p w14:paraId="6037E645" w14:textId="77777777" w:rsidR="00112B47" w:rsidRPr="001B2049" w:rsidRDefault="00112B47" w:rsidP="00C51122">
            <w:pPr>
              <w:rPr>
                <w:sz w:val="24"/>
              </w:rPr>
            </w:pPr>
            <w:r w:rsidRPr="001B2049">
              <w:rPr>
                <w:sz w:val="24"/>
              </w:rPr>
              <w:t>Date</w:t>
            </w:r>
          </w:p>
        </w:tc>
        <w:tc>
          <w:tcPr>
            <w:tcW w:w="1226" w:type="dxa"/>
            <w:shd w:val="clear" w:color="auto" w:fill="C0C0C0"/>
          </w:tcPr>
          <w:p w14:paraId="5B89DCCD" w14:textId="77777777" w:rsidR="00112B47" w:rsidRPr="001B2049" w:rsidRDefault="00112B47" w:rsidP="00C51122">
            <w:pPr>
              <w:rPr>
                <w:sz w:val="24"/>
              </w:rPr>
            </w:pPr>
            <w:r w:rsidRPr="001B2049">
              <w:rPr>
                <w:sz w:val="24"/>
              </w:rPr>
              <w:t>Item Measured</w:t>
            </w:r>
          </w:p>
        </w:tc>
        <w:tc>
          <w:tcPr>
            <w:tcW w:w="1151" w:type="dxa"/>
            <w:shd w:val="clear" w:color="auto" w:fill="C0C0C0"/>
          </w:tcPr>
          <w:p w14:paraId="52E8885A" w14:textId="77777777" w:rsidR="00112B47" w:rsidRPr="001B2049" w:rsidRDefault="00112B47" w:rsidP="00C51122">
            <w:pPr>
              <w:rPr>
                <w:sz w:val="24"/>
              </w:rPr>
            </w:pPr>
            <w:r w:rsidRPr="001B2049">
              <w:rPr>
                <w:sz w:val="24"/>
              </w:rPr>
              <w:t>Required Value</w:t>
            </w:r>
          </w:p>
        </w:tc>
        <w:tc>
          <w:tcPr>
            <w:tcW w:w="1226" w:type="dxa"/>
            <w:shd w:val="clear" w:color="auto" w:fill="C0C0C0"/>
          </w:tcPr>
          <w:p w14:paraId="3DC3C368" w14:textId="77777777" w:rsidR="00112B47" w:rsidRPr="001B2049" w:rsidRDefault="00112B47" w:rsidP="00C51122">
            <w:pPr>
              <w:rPr>
                <w:sz w:val="24"/>
              </w:rPr>
            </w:pPr>
            <w:r w:rsidRPr="001B2049">
              <w:rPr>
                <w:sz w:val="24"/>
              </w:rPr>
              <w:t>Actual Measured</w:t>
            </w:r>
          </w:p>
        </w:tc>
        <w:tc>
          <w:tcPr>
            <w:tcW w:w="1415" w:type="dxa"/>
            <w:shd w:val="clear" w:color="auto" w:fill="C0C0C0"/>
          </w:tcPr>
          <w:p w14:paraId="1A2C370A" w14:textId="77777777" w:rsidR="00112B47" w:rsidRPr="001B2049" w:rsidRDefault="00112B47" w:rsidP="00C51122">
            <w:pPr>
              <w:rPr>
                <w:sz w:val="24"/>
              </w:rPr>
            </w:pPr>
            <w:r w:rsidRPr="001B2049">
              <w:rPr>
                <w:sz w:val="24"/>
              </w:rPr>
              <w:t>Acceptable? (Y/N)</w:t>
            </w:r>
          </w:p>
        </w:tc>
        <w:tc>
          <w:tcPr>
            <w:tcW w:w="1909" w:type="dxa"/>
            <w:shd w:val="clear" w:color="auto" w:fill="C0C0C0"/>
          </w:tcPr>
          <w:p w14:paraId="2D482E56" w14:textId="77777777" w:rsidR="00112B47" w:rsidRPr="001B2049" w:rsidRDefault="00112B47" w:rsidP="00C51122">
            <w:pPr>
              <w:rPr>
                <w:sz w:val="24"/>
              </w:rPr>
            </w:pPr>
            <w:r w:rsidRPr="001B2049">
              <w:rPr>
                <w:sz w:val="24"/>
              </w:rPr>
              <w:t>Recommendation</w:t>
            </w:r>
          </w:p>
        </w:tc>
        <w:tc>
          <w:tcPr>
            <w:tcW w:w="1110" w:type="dxa"/>
            <w:shd w:val="clear" w:color="auto" w:fill="C0C0C0"/>
          </w:tcPr>
          <w:p w14:paraId="45265975" w14:textId="77777777" w:rsidR="00112B47" w:rsidRPr="001B2049" w:rsidRDefault="00112B47" w:rsidP="00C51122">
            <w:pPr>
              <w:rPr>
                <w:sz w:val="24"/>
              </w:rPr>
            </w:pPr>
            <w:r w:rsidRPr="001B2049">
              <w:rPr>
                <w:sz w:val="24"/>
              </w:rPr>
              <w:t>Date Resolved</w:t>
            </w:r>
          </w:p>
        </w:tc>
      </w:tr>
      <w:tr w:rsidR="00112B47" w:rsidRPr="001B2049" w14:paraId="77A8F26D" w14:textId="77777777" w:rsidTr="001B2049">
        <w:tc>
          <w:tcPr>
            <w:tcW w:w="822" w:type="dxa"/>
          </w:tcPr>
          <w:p w14:paraId="7794F2C1" w14:textId="77777777" w:rsidR="00112B47" w:rsidRPr="001B2049" w:rsidRDefault="00112B47" w:rsidP="00C51122">
            <w:pPr>
              <w:rPr>
                <w:sz w:val="24"/>
              </w:rPr>
            </w:pPr>
          </w:p>
        </w:tc>
        <w:tc>
          <w:tcPr>
            <w:tcW w:w="717" w:type="dxa"/>
          </w:tcPr>
          <w:p w14:paraId="2831BDBE" w14:textId="77777777" w:rsidR="00112B47" w:rsidRPr="001B2049" w:rsidRDefault="00112B47" w:rsidP="00C51122">
            <w:pPr>
              <w:rPr>
                <w:sz w:val="24"/>
              </w:rPr>
            </w:pPr>
          </w:p>
        </w:tc>
        <w:tc>
          <w:tcPr>
            <w:tcW w:w="1226" w:type="dxa"/>
          </w:tcPr>
          <w:p w14:paraId="1748DD98" w14:textId="77777777" w:rsidR="00112B47" w:rsidRPr="001B2049" w:rsidRDefault="00112B47" w:rsidP="00C51122">
            <w:pPr>
              <w:rPr>
                <w:sz w:val="24"/>
              </w:rPr>
            </w:pPr>
          </w:p>
        </w:tc>
        <w:tc>
          <w:tcPr>
            <w:tcW w:w="1151" w:type="dxa"/>
          </w:tcPr>
          <w:p w14:paraId="6169D334" w14:textId="77777777" w:rsidR="00112B47" w:rsidRPr="001B2049" w:rsidRDefault="00112B47" w:rsidP="00C51122">
            <w:pPr>
              <w:rPr>
                <w:sz w:val="24"/>
              </w:rPr>
            </w:pPr>
          </w:p>
        </w:tc>
        <w:tc>
          <w:tcPr>
            <w:tcW w:w="1226" w:type="dxa"/>
          </w:tcPr>
          <w:p w14:paraId="33D85A91" w14:textId="77777777" w:rsidR="00112B47" w:rsidRPr="001B2049" w:rsidRDefault="00112B47" w:rsidP="00C51122">
            <w:pPr>
              <w:rPr>
                <w:sz w:val="24"/>
              </w:rPr>
            </w:pPr>
          </w:p>
        </w:tc>
        <w:tc>
          <w:tcPr>
            <w:tcW w:w="1415" w:type="dxa"/>
          </w:tcPr>
          <w:p w14:paraId="0E173D01" w14:textId="77777777" w:rsidR="00112B47" w:rsidRPr="001B2049" w:rsidRDefault="00112B47" w:rsidP="00C51122">
            <w:pPr>
              <w:rPr>
                <w:sz w:val="24"/>
              </w:rPr>
            </w:pPr>
          </w:p>
        </w:tc>
        <w:tc>
          <w:tcPr>
            <w:tcW w:w="1909" w:type="dxa"/>
          </w:tcPr>
          <w:p w14:paraId="2C8BF80D" w14:textId="77777777" w:rsidR="00112B47" w:rsidRPr="001B2049" w:rsidRDefault="00112B47" w:rsidP="00C51122">
            <w:pPr>
              <w:rPr>
                <w:sz w:val="24"/>
              </w:rPr>
            </w:pPr>
          </w:p>
        </w:tc>
        <w:tc>
          <w:tcPr>
            <w:tcW w:w="1110" w:type="dxa"/>
          </w:tcPr>
          <w:p w14:paraId="10B7D667" w14:textId="77777777" w:rsidR="00112B47" w:rsidRPr="001B2049" w:rsidRDefault="00112B47" w:rsidP="00C51122">
            <w:pPr>
              <w:rPr>
                <w:sz w:val="24"/>
              </w:rPr>
            </w:pPr>
          </w:p>
        </w:tc>
      </w:tr>
      <w:tr w:rsidR="00112B47" w:rsidRPr="001B2049" w14:paraId="7A9C03BC" w14:textId="77777777" w:rsidTr="001B2049">
        <w:tc>
          <w:tcPr>
            <w:tcW w:w="822" w:type="dxa"/>
          </w:tcPr>
          <w:p w14:paraId="2769249A" w14:textId="77777777" w:rsidR="00112B47" w:rsidRPr="001B2049" w:rsidRDefault="00112B47" w:rsidP="00C51122">
            <w:pPr>
              <w:rPr>
                <w:sz w:val="24"/>
              </w:rPr>
            </w:pPr>
          </w:p>
        </w:tc>
        <w:tc>
          <w:tcPr>
            <w:tcW w:w="717" w:type="dxa"/>
          </w:tcPr>
          <w:p w14:paraId="07ADFC18" w14:textId="77777777" w:rsidR="00112B47" w:rsidRPr="001B2049" w:rsidRDefault="00112B47" w:rsidP="00C51122">
            <w:pPr>
              <w:rPr>
                <w:sz w:val="24"/>
              </w:rPr>
            </w:pPr>
          </w:p>
        </w:tc>
        <w:tc>
          <w:tcPr>
            <w:tcW w:w="1226" w:type="dxa"/>
          </w:tcPr>
          <w:p w14:paraId="38ACD785" w14:textId="77777777" w:rsidR="00112B47" w:rsidRPr="001B2049" w:rsidRDefault="00112B47" w:rsidP="00C51122">
            <w:pPr>
              <w:rPr>
                <w:sz w:val="24"/>
              </w:rPr>
            </w:pPr>
          </w:p>
        </w:tc>
        <w:tc>
          <w:tcPr>
            <w:tcW w:w="1151" w:type="dxa"/>
          </w:tcPr>
          <w:p w14:paraId="59D4E900" w14:textId="77777777" w:rsidR="00112B47" w:rsidRPr="001B2049" w:rsidRDefault="00112B47" w:rsidP="00C51122">
            <w:pPr>
              <w:rPr>
                <w:sz w:val="24"/>
              </w:rPr>
            </w:pPr>
          </w:p>
        </w:tc>
        <w:tc>
          <w:tcPr>
            <w:tcW w:w="1226" w:type="dxa"/>
          </w:tcPr>
          <w:p w14:paraId="57FB7D1D" w14:textId="77777777" w:rsidR="00112B47" w:rsidRPr="001B2049" w:rsidRDefault="00112B47" w:rsidP="00C51122">
            <w:pPr>
              <w:rPr>
                <w:sz w:val="24"/>
              </w:rPr>
            </w:pPr>
          </w:p>
        </w:tc>
        <w:tc>
          <w:tcPr>
            <w:tcW w:w="1415" w:type="dxa"/>
          </w:tcPr>
          <w:p w14:paraId="65FBB2C0" w14:textId="77777777" w:rsidR="00112B47" w:rsidRPr="001B2049" w:rsidRDefault="00112B47" w:rsidP="00C51122">
            <w:pPr>
              <w:rPr>
                <w:sz w:val="24"/>
              </w:rPr>
            </w:pPr>
          </w:p>
        </w:tc>
        <w:tc>
          <w:tcPr>
            <w:tcW w:w="1909" w:type="dxa"/>
          </w:tcPr>
          <w:p w14:paraId="04055B33" w14:textId="77777777" w:rsidR="00112B47" w:rsidRPr="001B2049" w:rsidRDefault="00112B47" w:rsidP="00C51122">
            <w:pPr>
              <w:rPr>
                <w:sz w:val="24"/>
              </w:rPr>
            </w:pPr>
          </w:p>
        </w:tc>
        <w:tc>
          <w:tcPr>
            <w:tcW w:w="1110" w:type="dxa"/>
          </w:tcPr>
          <w:p w14:paraId="5C887922" w14:textId="77777777" w:rsidR="00112B47" w:rsidRPr="001B2049" w:rsidRDefault="00112B47" w:rsidP="00C51122">
            <w:pPr>
              <w:rPr>
                <w:sz w:val="24"/>
              </w:rPr>
            </w:pPr>
          </w:p>
        </w:tc>
      </w:tr>
      <w:tr w:rsidR="00112B47" w:rsidRPr="001B2049" w14:paraId="038D4DBC" w14:textId="77777777" w:rsidTr="001B2049">
        <w:tc>
          <w:tcPr>
            <w:tcW w:w="822" w:type="dxa"/>
          </w:tcPr>
          <w:p w14:paraId="4E484333" w14:textId="77777777" w:rsidR="00112B47" w:rsidRPr="001B2049" w:rsidRDefault="00112B47" w:rsidP="00C51122">
            <w:pPr>
              <w:rPr>
                <w:sz w:val="24"/>
              </w:rPr>
            </w:pPr>
          </w:p>
        </w:tc>
        <w:tc>
          <w:tcPr>
            <w:tcW w:w="717" w:type="dxa"/>
          </w:tcPr>
          <w:p w14:paraId="4546D7C4" w14:textId="77777777" w:rsidR="00112B47" w:rsidRPr="001B2049" w:rsidRDefault="00112B47" w:rsidP="00C51122">
            <w:pPr>
              <w:rPr>
                <w:sz w:val="24"/>
              </w:rPr>
            </w:pPr>
          </w:p>
        </w:tc>
        <w:tc>
          <w:tcPr>
            <w:tcW w:w="1226" w:type="dxa"/>
          </w:tcPr>
          <w:p w14:paraId="49D044AE" w14:textId="77777777" w:rsidR="00112B47" w:rsidRPr="001B2049" w:rsidRDefault="00112B47" w:rsidP="00C51122">
            <w:pPr>
              <w:rPr>
                <w:sz w:val="24"/>
              </w:rPr>
            </w:pPr>
          </w:p>
        </w:tc>
        <w:tc>
          <w:tcPr>
            <w:tcW w:w="1151" w:type="dxa"/>
          </w:tcPr>
          <w:p w14:paraId="55E7B62E" w14:textId="77777777" w:rsidR="00112B47" w:rsidRPr="001B2049" w:rsidRDefault="00112B47" w:rsidP="00C51122">
            <w:pPr>
              <w:rPr>
                <w:sz w:val="24"/>
              </w:rPr>
            </w:pPr>
          </w:p>
        </w:tc>
        <w:tc>
          <w:tcPr>
            <w:tcW w:w="1226" w:type="dxa"/>
          </w:tcPr>
          <w:p w14:paraId="3544DCED" w14:textId="77777777" w:rsidR="00112B47" w:rsidRPr="001B2049" w:rsidRDefault="00112B47" w:rsidP="00C51122">
            <w:pPr>
              <w:rPr>
                <w:sz w:val="24"/>
              </w:rPr>
            </w:pPr>
          </w:p>
        </w:tc>
        <w:tc>
          <w:tcPr>
            <w:tcW w:w="1415" w:type="dxa"/>
          </w:tcPr>
          <w:p w14:paraId="2DDC3E40" w14:textId="77777777" w:rsidR="00112B47" w:rsidRPr="001B2049" w:rsidRDefault="00112B47" w:rsidP="00C51122">
            <w:pPr>
              <w:rPr>
                <w:sz w:val="24"/>
              </w:rPr>
            </w:pPr>
          </w:p>
        </w:tc>
        <w:tc>
          <w:tcPr>
            <w:tcW w:w="1909" w:type="dxa"/>
          </w:tcPr>
          <w:p w14:paraId="754CE208" w14:textId="77777777" w:rsidR="00112B47" w:rsidRPr="001B2049" w:rsidRDefault="00112B47" w:rsidP="00C51122">
            <w:pPr>
              <w:rPr>
                <w:sz w:val="24"/>
              </w:rPr>
            </w:pPr>
          </w:p>
        </w:tc>
        <w:tc>
          <w:tcPr>
            <w:tcW w:w="1110" w:type="dxa"/>
          </w:tcPr>
          <w:p w14:paraId="2188435F" w14:textId="77777777" w:rsidR="00112B47" w:rsidRPr="001B2049" w:rsidRDefault="00112B47" w:rsidP="00C51122">
            <w:pPr>
              <w:rPr>
                <w:sz w:val="24"/>
              </w:rPr>
            </w:pPr>
          </w:p>
        </w:tc>
      </w:tr>
    </w:tbl>
    <w:p w14:paraId="5EEBDDF1" w14:textId="77777777" w:rsidR="003746D1" w:rsidRPr="00112B47" w:rsidRDefault="00E32315" w:rsidP="003746D1">
      <w:pPr>
        <w:rPr>
          <w:sz w:val="24"/>
        </w:rPr>
      </w:pPr>
      <w:r>
        <w:rPr>
          <w:b/>
          <w:smallCaps/>
          <w:sz w:val="28"/>
          <w:szCs w:val="28"/>
        </w:rPr>
        <w:br w:type="page"/>
      </w:r>
      <w:r w:rsidR="003746D1" w:rsidRPr="00786584">
        <w:rPr>
          <w:b/>
          <w:smallCaps/>
          <w:sz w:val="28"/>
          <w:szCs w:val="28"/>
        </w:rPr>
        <w:lastRenderedPageBreak/>
        <w:t xml:space="preserve">Sponsor Acceptance </w:t>
      </w:r>
    </w:p>
    <w:p w14:paraId="19AE4CAE" w14:textId="77777777" w:rsidR="003746D1" w:rsidRDefault="003746D1">
      <w:pPr>
        <w:pStyle w:val="BodyText"/>
      </w:pPr>
    </w:p>
    <w:p w14:paraId="4EC078CA" w14:textId="77777777" w:rsidR="003746D1" w:rsidRDefault="003746D1"/>
    <w:p w14:paraId="48E6C575" w14:textId="77777777" w:rsidR="003746D1" w:rsidRDefault="003746D1">
      <w:pPr>
        <w:rPr>
          <w:sz w:val="24"/>
        </w:rPr>
      </w:pPr>
      <w:r>
        <w:rPr>
          <w:sz w:val="24"/>
        </w:rPr>
        <w:t>Approved by the Project Sponsor:</w:t>
      </w:r>
    </w:p>
    <w:p w14:paraId="5831FECE" w14:textId="77777777" w:rsidR="003746D1" w:rsidRDefault="003746D1">
      <w:pPr>
        <w:rPr>
          <w:sz w:val="24"/>
        </w:rPr>
      </w:pPr>
    </w:p>
    <w:p w14:paraId="110914DB" w14:textId="77777777" w:rsidR="003746D1" w:rsidRDefault="003746D1">
      <w:pPr>
        <w:pStyle w:val="Header"/>
        <w:tabs>
          <w:tab w:val="clear" w:pos="4320"/>
          <w:tab w:val="clear" w:pos="8640"/>
        </w:tabs>
        <w:rPr>
          <w:sz w:val="24"/>
        </w:rPr>
      </w:pPr>
    </w:p>
    <w:p w14:paraId="2471DE3E" w14:textId="77777777" w:rsidR="003746D1" w:rsidRDefault="003746D1">
      <w:pPr>
        <w:pStyle w:val="BodyText"/>
        <w:tabs>
          <w:tab w:val="left" w:leader="underscore" w:pos="5040"/>
          <w:tab w:val="left" w:pos="5760"/>
          <w:tab w:val="left" w:leader="underscore" w:pos="8640"/>
        </w:tabs>
      </w:pPr>
      <w:r>
        <w:tab/>
      </w:r>
      <w:r>
        <w:tab/>
        <w:t>Date:</w:t>
      </w:r>
      <w:r>
        <w:tab/>
      </w:r>
    </w:p>
    <w:p w14:paraId="3F67AB58" w14:textId="77777777" w:rsidR="003746D1" w:rsidRPr="00D263FF" w:rsidRDefault="003746D1" w:rsidP="003746D1">
      <w:pPr>
        <w:rPr>
          <w:sz w:val="24"/>
        </w:rPr>
      </w:pPr>
      <w:r w:rsidRPr="00D263FF">
        <w:rPr>
          <w:sz w:val="24"/>
        </w:rPr>
        <w:t>&lt;Project Sponsor&gt;</w:t>
      </w:r>
    </w:p>
    <w:p w14:paraId="07251900" w14:textId="77777777" w:rsidR="003746D1" w:rsidRPr="00D263FF" w:rsidRDefault="003746D1" w:rsidP="003746D1">
      <w:pPr>
        <w:rPr>
          <w:sz w:val="24"/>
        </w:rPr>
      </w:pPr>
      <w:r w:rsidRPr="00D263FF">
        <w:rPr>
          <w:sz w:val="24"/>
        </w:rPr>
        <w:t>&lt;Project Sponsor Title&gt;</w:t>
      </w:r>
    </w:p>
    <w:p w14:paraId="353CDA29" w14:textId="77777777" w:rsidR="003746D1" w:rsidRPr="00D263FF" w:rsidRDefault="003746D1" w:rsidP="003746D1">
      <w:pPr>
        <w:rPr>
          <w:sz w:val="24"/>
        </w:rPr>
      </w:pPr>
    </w:p>
    <w:p w14:paraId="7A8A2378" w14:textId="77777777" w:rsidR="003746D1" w:rsidRPr="00FC4E31" w:rsidRDefault="00916C12" w:rsidP="003746D1">
      <w:r>
        <w:t>This f</w:t>
      </w:r>
      <w:r w:rsidR="003746D1">
        <w:t xml:space="preserve">ree Project </w:t>
      </w:r>
      <w:r w:rsidR="006E2E8F">
        <w:t xml:space="preserve">Quality </w:t>
      </w:r>
      <w:r>
        <w:t>Management Plan</w:t>
      </w:r>
      <w:r w:rsidR="003746D1">
        <w:t xml:space="preserve"> Template</w:t>
      </w:r>
      <w:r>
        <w:t xml:space="preserve"> is</w:t>
      </w:r>
      <w:r w:rsidR="003746D1">
        <w:t xml:space="preserve"> brought to you by </w:t>
      </w:r>
      <w:hyperlink r:id="rId18" w:history="1">
        <w:r w:rsidR="003746D1" w:rsidRPr="00924C01">
          <w:rPr>
            <w:rStyle w:val="Hyperlink"/>
          </w:rPr>
          <w:t>www.ProjectManagementDocs.com</w:t>
        </w:r>
      </w:hyperlink>
    </w:p>
    <w:sectPr w:rsidR="003746D1" w:rsidRPr="00FC4E31" w:rsidSect="003746D1">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5625D" w14:textId="77777777" w:rsidR="006C0569" w:rsidRDefault="006C0569">
      <w:r>
        <w:separator/>
      </w:r>
    </w:p>
  </w:endnote>
  <w:endnote w:type="continuationSeparator" w:id="0">
    <w:p w14:paraId="2A33E206" w14:textId="77777777" w:rsidR="006C0569" w:rsidRDefault="006C0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93155" w14:textId="77777777"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4566D88" w14:textId="77777777" w:rsidR="00BE1BC8" w:rsidRDefault="00BE1B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7E005" w14:textId="77777777"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C7DE1">
      <w:rPr>
        <w:rStyle w:val="PageNumber"/>
        <w:noProof/>
      </w:rPr>
      <w:t>8</w:t>
    </w:r>
    <w:r>
      <w:rPr>
        <w:rStyle w:val="PageNumber"/>
      </w:rPr>
      <w:fldChar w:fldCharType="end"/>
    </w:r>
  </w:p>
  <w:p w14:paraId="4A79F8C2" w14:textId="77777777" w:rsidR="00BE1BC8" w:rsidRDefault="00BE1BC8">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2CABB" w14:textId="77777777" w:rsidR="006C0569" w:rsidRDefault="006C0569">
      <w:r>
        <w:separator/>
      </w:r>
    </w:p>
  </w:footnote>
  <w:footnote w:type="continuationSeparator" w:id="0">
    <w:p w14:paraId="17B325FC" w14:textId="77777777" w:rsidR="006C0569" w:rsidRDefault="006C05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AAF1E" w14:textId="77777777" w:rsidR="00BE1BC8" w:rsidRPr="00542CAC" w:rsidRDefault="009C7DE1" w:rsidP="003746D1">
    <w:pPr>
      <w:pStyle w:val="Header"/>
      <w:tabs>
        <w:tab w:val="clear" w:pos="8640"/>
        <w:tab w:val="right" w:pos="9360"/>
      </w:tabs>
      <w:rPr>
        <w:b/>
        <w:sz w:val="16"/>
        <w:szCs w:val="16"/>
        <w:lang w:val="fr-FR"/>
      </w:rPr>
    </w:pPr>
    <w:r>
      <w:rPr>
        <w:noProof/>
        <w:color w:val="063C73"/>
      </w:rPr>
      <w:drawing>
        <wp:inline distT="0" distB="0" distL="0" distR="0" wp14:anchorId="137E9974" wp14:editId="7AD1A06C">
          <wp:extent cx="2060575" cy="334645"/>
          <wp:effectExtent l="0" t="0" r="0" b="8255"/>
          <wp:docPr id="2" name="Picture 2" descr="Project Management Templates">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ct Management Template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60575" cy="334645"/>
                  </a:xfrm>
                  <a:prstGeom prst="rect">
                    <a:avLst/>
                  </a:prstGeom>
                  <a:noFill/>
                  <a:ln>
                    <a:noFill/>
                  </a:ln>
                </pic:spPr>
              </pic:pic>
            </a:graphicData>
          </a:graphic>
        </wp:inline>
      </w:drawing>
    </w:r>
    <w:r w:rsidR="00BE1BC8">
      <w:rPr>
        <w:rFonts w:ascii="Arial" w:hAnsi="Arial"/>
        <w:b/>
        <w:i/>
        <w:sz w:val="26"/>
      </w:rPr>
      <w:tab/>
    </w:r>
    <w:r w:rsidR="00BE1BC8" w:rsidRPr="00C7680C">
      <w:rPr>
        <w:rFonts w:ascii="Arial" w:hAnsi="Arial"/>
        <w:b/>
        <w:i/>
        <w:sz w:val="26"/>
      </w:rPr>
      <w:tab/>
    </w:r>
    <w:r w:rsidR="00C7680C" w:rsidRPr="00C7680C">
      <w:rPr>
        <w:b/>
        <w:sz w:val="16"/>
        <w:szCs w:val="16"/>
      </w:rPr>
      <w:t>Quality</w:t>
    </w:r>
    <w:r w:rsidR="00BE1BC8" w:rsidRPr="00542CAC">
      <w:rPr>
        <w:b/>
        <w:sz w:val="16"/>
        <w:szCs w:val="16"/>
        <w:lang w:val="fr-FR"/>
      </w:rPr>
      <w:t xml:space="preserve"> Management </w:t>
    </w:r>
    <w:r w:rsidR="00786584" w:rsidRPr="00542CAC">
      <w:rPr>
        <w:b/>
        <w:sz w:val="16"/>
        <w:szCs w:val="16"/>
        <w:lang w:val="fr-FR"/>
      </w:rPr>
      <w:t xml:space="preserve">Plan </w:t>
    </w:r>
    <w:r w:rsidR="00BE1BC8" w:rsidRPr="00542CAC">
      <w:rPr>
        <w:b/>
        <w:sz w:val="16"/>
        <w:szCs w:val="16"/>
        <w:lang w:val="fr-FR"/>
      </w:rPr>
      <w:t>Template</w:t>
    </w:r>
  </w:p>
  <w:p w14:paraId="181CECDD" w14:textId="77777777" w:rsidR="00786584" w:rsidRPr="00542CAC" w:rsidRDefault="00786584" w:rsidP="003746D1">
    <w:pPr>
      <w:pStyle w:val="Header"/>
      <w:tabs>
        <w:tab w:val="clear" w:pos="8640"/>
        <w:tab w:val="right" w:pos="9360"/>
      </w:tabs>
      <w:rPr>
        <w:rFonts w:ascii="Arial" w:hAnsi="Arial"/>
        <w:b/>
        <w:lang w:val="fr-FR"/>
      </w:rPr>
    </w:pPr>
    <w:r w:rsidRPr="00542CAC">
      <w:rPr>
        <w:b/>
        <w:sz w:val="16"/>
        <w:szCs w:val="16"/>
        <w:lang w:val="fr-FR"/>
      </w:rPr>
      <w:tab/>
    </w:r>
    <w:r w:rsidRPr="00542CAC">
      <w:rPr>
        <w:b/>
        <w:sz w:val="16"/>
        <w:szCs w:val="16"/>
        <w:lang w:val="fr-FR"/>
      </w:rPr>
      <w:tab/>
    </w:r>
    <w:hyperlink r:id="rId3" w:history="1">
      <w:r w:rsidRPr="00542CAC">
        <w:rPr>
          <w:rStyle w:val="Hyperlink"/>
          <w:b/>
          <w:sz w:val="16"/>
          <w:szCs w:val="16"/>
          <w:lang w:val="fr-FR"/>
        </w:rPr>
        <w:t>www.ProjectManagementDocs.com</w:t>
      </w:r>
    </w:hyperlink>
  </w:p>
  <w:p w14:paraId="28B7A165" w14:textId="77777777" w:rsidR="00BE1BC8" w:rsidRPr="00542CAC" w:rsidRDefault="00BE1BC8">
    <w:pPr>
      <w:pStyle w:val="Header"/>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34AC6"/>
    <w:multiLevelType w:val="hybridMultilevel"/>
    <w:tmpl w:val="B43CD9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FD4020"/>
    <w:multiLevelType w:val="hybridMultilevel"/>
    <w:tmpl w:val="78DC027A"/>
    <w:lvl w:ilvl="0" w:tplc="04090011">
      <w:start w:val="1"/>
      <w:numFmt w:val="decimal"/>
      <w:lvlText w:val="%1)"/>
      <w:lvlJc w:val="left"/>
      <w:pPr>
        <w:tabs>
          <w:tab w:val="num" w:pos="2070"/>
        </w:tabs>
        <w:ind w:left="2070" w:hanging="360"/>
      </w:pPr>
      <w:rPr>
        <w:rFonts w:hint="default"/>
      </w:rPr>
    </w:lvl>
    <w:lvl w:ilvl="1" w:tplc="04090019" w:tentative="1">
      <w:start w:val="1"/>
      <w:numFmt w:val="lowerLetter"/>
      <w:lvlText w:val="%2."/>
      <w:lvlJc w:val="left"/>
      <w:pPr>
        <w:tabs>
          <w:tab w:val="num" w:pos="2790"/>
        </w:tabs>
        <w:ind w:left="2790" w:hanging="360"/>
      </w:pPr>
    </w:lvl>
    <w:lvl w:ilvl="2" w:tplc="0409001B" w:tentative="1">
      <w:start w:val="1"/>
      <w:numFmt w:val="lowerRoman"/>
      <w:lvlText w:val="%3."/>
      <w:lvlJc w:val="right"/>
      <w:pPr>
        <w:tabs>
          <w:tab w:val="num" w:pos="3510"/>
        </w:tabs>
        <w:ind w:left="3510" w:hanging="180"/>
      </w:pPr>
    </w:lvl>
    <w:lvl w:ilvl="3" w:tplc="0409000F" w:tentative="1">
      <w:start w:val="1"/>
      <w:numFmt w:val="decimal"/>
      <w:lvlText w:val="%4."/>
      <w:lvlJc w:val="left"/>
      <w:pPr>
        <w:tabs>
          <w:tab w:val="num" w:pos="4230"/>
        </w:tabs>
        <w:ind w:left="4230" w:hanging="360"/>
      </w:pPr>
    </w:lvl>
    <w:lvl w:ilvl="4" w:tplc="04090019" w:tentative="1">
      <w:start w:val="1"/>
      <w:numFmt w:val="lowerLetter"/>
      <w:lvlText w:val="%5."/>
      <w:lvlJc w:val="left"/>
      <w:pPr>
        <w:tabs>
          <w:tab w:val="num" w:pos="4950"/>
        </w:tabs>
        <w:ind w:left="4950" w:hanging="360"/>
      </w:pPr>
    </w:lvl>
    <w:lvl w:ilvl="5" w:tplc="0409001B" w:tentative="1">
      <w:start w:val="1"/>
      <w:numFmt w:val="lowerRoman"/>
      <w:lvlText w:val="%6."/>
      <w:lvlJc w:val="right"/>
      <w:pPr>
        <w:tabs>
          <w:tab w:val="num" w:pos="5670"/>
        </w:tabs>
        <w:ind w:left="5670" w:hanging="180"/>
      </w:pPr>
    </w:lvl>
    <w:lvl w:ilvl="6" w:tplc="0409000F" w:tentative="1">
      <w:start w:val="1"/>
      <w:numFmt w:val="decimal"/>
      <w:lvlText w:val="%7."/>
      <w:lvlJc w:val="left"/>
      <w:pPr>
        <w:tabs>
          <w:tab w:val="num" w:pos="6390"/>
        </w:tabs>
        <w:ind w:left="6390" w:hanging="360"/>
      </w:pPr>
    </w:lvl>
    <w:lvl w:ilvl="7" w:tplc="04090019" w:tentative="1">
      <w:start w:val="1"/>
      <w:numFmt w:val="lowerLetter"/>
      <w:lvlText w:val="%8."/>
      <w:lvlJc w:val="left"/>
      <w:pPr>
        <w:tabs>
          <w:tab w:val="num" w:pos="7110"/>
        </w:tabs>
        <w:ind w:left="7110" w:hanging="360"/>
      </w:pPr>
    </w:lvl>
    <w:lvl w:ilvl="8" w:tplc="0409001B" w:tentative="1">
      <w:start w:val="1"/>
      <w:numFmt w:val="lowerRoman"/>
      <w:lvlText w:val="%9."/>
      <w:lvlJc w:val="right"/>
      <w:pPr>
        <w:tabs>
          <w:tab w:val="num" w:pos="7830"/>
        </w:tabs>
        <w:ind w:left="7830" w:hanging="180"/>
      </w:pPr>
    </w:lvl>
  </w:abstractNum>
  <w:abstractNum w:abstractNumId="2"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7D77CA"/>
    <w:multiLevelType w:val="hybridMultilevel"/>
    <w:tmpl w:val="96BC4510"/>
    <w:lvl w:ilvl="0" w:tplc="8B8E63D4">
      <w:start w:val="1"/>
      <w:numFmt w:val="bullet"/>
      <w:lvlText w:val=""/>
      <w:lvlJc w:val="left"/>
      <w:pPr>
        <w:tabs>
          <w:tab w:val="num" w:pos="720"/>
        </w:tabs>
        <w:ind w:left="720" w:hanging="360"/>
      </w:pPr>
      <w:rPr>
        <w:rFonts w:ascii="Symbol" w:hAnsi="Symbol" w:hint="default"/>
      </w:rPr>
    </w:lvl>
    <w:lvl w:ilvl="1" w:tplc="5C102F60" w:tentative="1">
      <w:start w:val="1"/>
      <w:numFmt w:val="bullet"/>
      <w:lvlText w:val="o"/>
      <w:lvlJc w:val="left"/>
      <w:pPr>
        <w:tabs>
          <w:tab w:val="num" w:pos="1440"/>
        </w:tabs>
        <w:ind w:left="1440" w:hanging="360"/>
      </w:pPr>
      <w:rPr>
        <w:rFonts w:ascii="Courier New" w:hAnsi="Courier New" w:cs="Arial" w:hint="default"/>
      </w:rPr>
    </w:lvl>
    <w:lvl w:ilvl="2" w:tplc="D2884A76" w:tentative="1">
      <w:start w:val="1"/>
      <w:numFmt w:val="bullet"/>
      <w:lvlText w:val=""/>
      <w:lvlJc w:val="left"/>
      <w:pPr>
        <w:tabs>
          <w:tab w:val="num" w:pos="2160"/>
        </w:tabs>
        <w:ind w:left="2160" w:hanging="360"/>
      </w:pPr>
      <w:rPr>
        <w:rFonts w:ascii="Wingdings" w:hAnsi="Wingdings" w:hint="default"/>
      </w:rPr>
    </w:lvl>
    <w:lvl w:ilvl="3" w:tplc="242C24D6" w:tentative="1">
      <w:start w:val="1"/>
      <w:numFmt w:val="bullet"/>
      <w:lvlText w:val=""/>
      <w:lvlJc w:val="left"/>
      <w:pPr>
        <w:tabs>
          <w:tab w:val="num" w:pos="2880"/>
        </w:tabs>
        <w:ind w:left="2880" w:hanging="360"/>
      </w:pPr>
      <w:rPr>
        <w:rFonts w:ascii="Symbol" w:hAnsi="Symbol" w:hint="default"/>
      </w:rPr>
    </w:lvl>
    <w:lvl w:ilvl="4" w:tplc="813676EA" w:tentative="1">
      <w:start w:val="1"/>
      <w:numFmt w:val="bullet"/>
      <w:lvlText w:val="o"/>
      <w:lvlJc w:val="left"/>
      <w:pPr>
        <w:tabs>
          <w:tab w:val="num" w:pos="3600"/>
        </w:tabs>
        <w:ind w:left="3600" w:hanging="360"/>
      </w:pPr>
      <w:rPr>
        <w:rFonts w:ascii="Courier New" w:hAnsi="Courier New" w:cs="Arial" w:hint="default"/>
      </w:rPr>
    </w:lvl>
    <w:lvl w:ilvl="5" w:tplc="5BD2ED50" w:tentative="1">
      <w:start w:val="1"/>
      <w:numFmt w:val="bullet"/>
      <w:lvlText w:val=""/>
      <w:lvlJc w:val="left"/>
      <w:pPr>
        <w:tabs>
          <w:tab w:val="num" w:pos="4320"/>
        </w:tabs>
        <w:ind w:left="4320" w:hanging="360"/>
      </w:pPr>
      <w:rPr>
        <w:rFonts w:ascii="Wingdings" w:hAnsi="Wingdings" w:hint="default"/>
      </w:rPr>
    </w:lvl>
    <w:lvl w:ilvl="6" w:tplc="B6C2E024" w:tentative="1">
      <w:start w:val="1"/>
      <w:numFmt w:val="bullet"/>
      <w:lvlText w:val=""/>
      <w:lvlJc w:val="left"/>
      <w:pPr>
        <w:tabs>
          <w:tab w:val="num" w:pos="5040"/>
        </w:tabs>
        <w:ind w:left="5040" w:hanging="360"/>
      </w:pPr>
      <w:rPr>
        <w:rFonts w:ascii="Symbol" w:hAnsi="Symbol" w:hint="default"/>
      </w:rPr>
    </w:lvl>
    <w:lvl w:ilvl="7" w:tplc="53484578" w:tentative="1">
      <w:start w:val="1"/>
      <w:numFmt w:val="bullet"/>
      <w:lvlText w:val="o"/>
      <w:lvlJc w:val="left"/>
      <w:pPr>
        <w:tabs>
          <w:tab w:val="num" w:pos="5760"/>
        </w:tabs>
        <w:ind w:left="5760" w:hanging="360"/>
      </w:pPr>
      <w:rPr>
        <w:rFonts w:ascii="Courier New" w:hAnsi="Courier New" w:cs="Arial" w:hint="default"/>
      </w:rPr>
    </w:lvl>
    <w:lvl w:ilvl="8" w:tplc="7CECE34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B877AE"/>
    <w:multiLevelType w:val="hybridMultilevel"/>
    <w:tmpl w:val="2FC4006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92D358B"/>
    <w:multiLevelType w:val="hybridMultilevel"/>
    <w:tmpl w:val="30AECC60"/>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1026155"/>
    <w:multiLevelType w:val="hybridMultilevel"/>
    <w:tmpl w:val="73CE24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52459AB"/>
    <w:multiLevelType w:val="hybridMultilevel"/>
    <w:tmpl w:val="7F78A8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6C90739"/>
    <w:multiLevelType w:val="hybridMultilevel"/>
    <w:tmpl w:val="682240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6FD57E2"/>
    <w:multiLevelType w:val="hybridMultilevel"/>
    <w:tmpl w:val="F89E6E16"/>
    <w:lvl w:ilvl="0" w:tplc="054EE01A">
      <w:start w:val="1"/>
      <w:numFmt w:val="bullet"/>
      <w:lvlText w:val="-"/>
      <w:lvlJc w:val="left"/>
      <w:pPr>
        <w:tabs>
          <w:tab w:val="num" w:pos="396"/>
        </w:tabs>
        <w:ind w:left="396" w:hanging="360"/>
      </w:pPr>
      <w:rPr>
        <w:rFonts w:ascii="Times New Roman" w:eastAsia="Times New Roman" w:hAnsi="Times New Roman" w:cs="Times New Roman" w:hint="default"/>
      </w:rPr>
    </w:lvl>
    <w:lvl w:ilvl="1" w:tplc="04090003" w:tentative="1">
      <w:start w:val="1"/>
      <w:numFmt w:val="bullet"/>
      <w:lvlText w:val="o"/>
      <w:lvlJc w:val="left"/>
      <w:pPr>
        <w:tabs>
          <w:tab w:val="num" w:pos="1116"/>
        </w:tabs>
        <w:ind w:left="1116" w:hanging="360"/>
      </w:pPr>
      <w:rPr>
        <w:rFonts w:ascii="Courier New" w:hAnsi="Courier New" w:cs="Courier New" w:hint="default"/>
      </w:rPr>
    </w:lvl>
    <w:lvl w:ilvl="2" w:tplc="04090005" w:tentative="1">
      <w:start w:val="1"/>
      <w:numFmt w:val="bullet"/>
      <w:lvlText w:val=""/>
      <w:lvlJc w:val="left"/>
      <w:pPr>
        <w:tabs>
          <w:tab w:val="num" w:pos="1836"/>
        </w:tabs>
        <w:ind w:left="1836" w:hanging="360"/>
      </w:pPr>
      <w:rPr>
        <w:rFonts w:ascii="Wingdings" w:hAnsi="Wingdings" w:hint="default"/>
      </w:rPr>
    </w:lvl>
    <w:lvl w:ilvl="3" w:tplc="04090001" w:tentative="1">
      <w:start w:val="1"/>
      <w:numFmt w:val="bullet"/>
      <w:lvlText w:val=""/>
      <w:lvlJc w:val="left"/>
      <w:pPr>
        <w:tabs>
          <w:tab w:val="num" w:pos="2556"/>
        </w:tabs>
        <w:ind w:left="2556" w:hanging="360"/>
      </w:pPr>
      <w:rPr>
        <w:rFonts w:ascii="Symbol" w:hAnsi="Symbol" w:hint="default"/>
      </w:rPr>
    </w:lvl>
    <w:lvl w:ilvl="4" w:tplc="04090003" w:tentative="1">
      <w:start w:val="1"/>
      <w:numFmt w:val="bullet"/>
      <w:lvlText w:val="o"/>
      <w:lvlJc w:val="left"/>
      <w:pPr>
        <w:tabs>
          <w:tab w:val="num" w:pos="3276"/>
        </w:tabs>
        <w:ind w:left="3276" w:hanging="360"/>
      </w:pPr>
      <w:rPr>
        <w:rFonts w:ascii="Courier New" w:hAnsi="Courier New" w:cs="Courier New" w:hint="default"/>
      </w:rPr>
    </w:lvl>
    <w:lvl w:ilvl="5" w:tplc="04090005" w:tentative="1">
      <w:start w:val="1"/>
      <w:numFmt w:val="bullet"/>
      <w:lvlText w:val=""/>
      <w:lvlJc w:val="left"/>
      <w:pPr>
        <w:tabs>
          <w:tab w:val="num" w:pos="3996"/>
        </w:tabs>
        <w:ind w:left="3996" w:hanging="360"/>
      </w:pPr>
      <w:rPr>
        <w:rFonts w:ascii="Wingdings" w:hAnsi="Wingdings" w:hint="default"/>
      </w:rPr>
    </w:lvl>
    <w:lvl w:ilvl="6" w:tplc="04090001" w:tentative="1">
      <w:start w:val="1"/>
      <w:numFmt w:val="bullet"/>
      <w:lvlText w:val=""/>
      <w:lvlJc w:val="left"/>
      <w:pPr>
        <w:tabs>
          <w:tab w:val="num" w:pos="4716"/>
        </w:tabs>
        <w:ind w:left="4716" w:hanging="360"/>
      </w:pPr>
      <w:rPr>
        <w:rFonts w:ascii="Symbol" w:hAnsi="Symbol" w:hint="default"/>
      </w:rPr>
    </w:lvl>
    <w:lvl w:ilvl="7" w:tplc="04090003" w:tentative="1">
      <w:start w:val="1"/>
      <w:numFmt w:val="bullet"/>
      <w:lvlText w:val="o"/>
      <w:lvlJc w:val="left"/>
      <w:pPr>
        <w:tabs>
          <w:tab w:val="num" w:pos="5436"/>
        </w:tabs>
        <w:ind w:left="5436" w:hanging="360"/>
      </w:pPr>
      <w:rPr>
        <w:rFonts w:ascii="Courier New" w:hAnsi="Courier New" w:cs="Courier New" w:hint="default"/>
      </w:rPr>
    </w:lvl>
    <w:lvl w:ilvl="8" w:tplc="04090005" w:tentative="1">
      <w:start w:val="1"/>
      <w:numFmt w:val="bullet"/>
      <w:lvlText w:val=""/>
      <w:lvlJc w:val="left"/>
      <w:pPr>
        <w:tabs>
          <w:tab w:val="num" w:pos="6156"/>
        </w:tabs>
        <w:ind w:left="6156" w:hanging="360"/>
      </w:pPr>
      <w:rPr>
        <w:rFonts w:ascii="Wingdings" w:hAnsi="Wingdings" w:hint="default"/>
      </w:rPr>
    </w:lvl>
  </w:abstractNum>
  <w:abstractNum w:abstractNumId="21" w15:restartNumberingAfterBreak="0">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52756C"/>
    <w:multiLevelType w:val="hybridMultilevel"/>
    <w:tmpl w:val="E4424D8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44732"/>
    <w:multiLevelType w:val="hybridMultilevel"/>
    <w:tmpl w:val="12A00C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EEE795E"/>
    <w:multiLevelType w:val="hybridMultilevel"/>
    <w:tmpl w:val="C92403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16cid:durableId="1647006210">
    <w:abstractNumId w:val="3"/>
  </w:num>
  <w:num w:numId="2" w16cid:durableId="1327635792">
    <w:abstractNumId w:val="5"/>
  </w:num>
  <w:num w:numId="3" w16cid:durableId="1419327695">
    <w:abstractNumId w:val="23"/>
  </w:num>
  <w:num w:numId="4" w16cid:durableId="1342976158">
    <w:abstractNumId w:val="6"/>
  </w:num>
  <w:num w:numId="5" w16cid:durableId="1543516571">
    <w:abstractNumId w:val="14"/>
  </w:num>
  <w:num w:numId="6" w16cid:durableId="1896695057">
    <w:abstractNumId w:val="25"/>
  </w:num>
  <w:num w:numId="7" w16cid:durableId="1744185558">
    <w:abstractNumId w:val="12"/>
  </w:num>
  <w:num w:numId="8" w16cid:durableId="1039815046">
    <w:abstractNumId w:val="11"/>
  </w:num>
  <w:num w:numId="9" w16cid:durableId="736705707">
    <w:abstractNumId w:val="21"/>
  </w:num>
  <w:num w:numId="10" w16cid:durableId="1198851170">
    <w:abstractNumId w:val="8"/>
  </w:num>
  <w:num w:numId="11" w16cid:durableId="179317746">
    <w:abstractNumId w:val="9"/>
  </w:num>
  <w:num w:numId="12" w16cid:durableId="1311136245">
    <w:abstractNumId w:val="29"/>
  </w:num>
  <w:num w:numId="13" w16cid:durableId="896091057">
    <w:abstractNumId w:val="27"/>
  </w:num>
  <w:num w:numId="14" w16cid:durableId="983436414">
    <w:abstractNumId w:val="7"/>
  </w:num>
  <w:num w:numId="15" w16cid:durableId="2003460931">
    <w:abstractNumId w:val="15"/>
  </w:num>
  <w:num w:numId="16" w16cid:durableId="1345595392">
    <w:abstractNumId w:val="13"/>
  </w:num>
  <w:num w:numId="17" w16cid:durableId="295182558">
    <w:abstractNumId w:val="31"/>
  </w:num>
  <w:num w:numId="18" w16cid:durableId="1252276352">
    <w:abstractNumId w:val="17"/>
  </w:num>
  <w:num w:numId="19" w16cid:durableId="1569535144">
    <w:abstractNumId w:val="30"/>
  </w:num>
  <w:num w:numId="20" w16cid:durableId="583341969">
    <w:abstractNumId w:val="2"/>
  </w:num>
  <w:num w:numId="21" w16cid:durableId="1465344215">
    <w:abstractNumId w:val="28"/>
  </w:num>
  <w:num w:numId="22" w16cid:durableId="23143091">
    <w:abstractNumId w:val="19"/>
  </w:num>
  <w:num w:numId="23" w16cid:durableId="1028675480">
    <w:abstractNumId w:val="26"/>
  </w:num>
  <w:num w:numId="24" w16cid:durableId="1754931784">
    <w:abstractNumId w:val="24"/>
  </w:num>
  <w:num w:numId="25" w16cid:durableId="1107385386">
    <w:abstractNumId w:val="16"/>
  </w:num>
  <w:num w:numId="26" w16cid:durableId="3940883">
    <w:abstractNumId w:val="0"/>
  </w:num>
  <w:num w:numId="27" w16cid:durableId="364719263">
    <w:abstractNumId w:val="1"/>
  </w:num>
  <w:num w:numId="28" w16cid:durableId="1715929413">
    <w:abstractNumId w:val="18"/>
  </w:num>
  <w:num w:numId="29" w16cid:durableId="1771898804">
    <w:abstractNumId w:val="22"/>
  </w:num>
  <w:num w:numId="30" w16cid:durableId="1962960084">
    <w:abstractNumId w:val="4"/>
  </w:num>
  <w:num w:numId="31" w16cid:durableId="1805541295">
    <w:abstractNumId w:val="10"/>
  </w:num>
  <w:num w:numId="32" w16cid:durableId="95749566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D1"/>
    <w:rsid w:val="00005012"/>
    <w:rsid w:val="00007569"/>
    <w:rsid w:val="00041D9B"/>
    <w:rsid w:val="00085431"/>
    <w:rsid w:val="000A13AE"/>
    <w:rsid w:val="00112B47"/>
    <w:rsid w:val="001143B4"/>
    <w:rsid w:val="00122A52"/>
    <w:rsid w:val="00134C73"/>
    <w:rsid w:val="00140327"/>
    <w:rsid w:val="001829C9"/>
    <w:rsid w:val="00193F39"/>
    <w:rsid w:val="001B2049"/>
    <w:rsid w:val="001B4495"/>
    <w:rsid w:val="001B5333"/>
    <w:rsid w:val="001C70BA"/>
    <w:rsid w:val="001E4C4E"/>
    <w:rsid w:val="00214435"/>
    <w:rsid w:val="00277130"/>
    <w:rsid w:val="002976D1"/>
    <w:rsid w:val="002A72B3"/>
    <w:rsid w:val="002B1540"/>
    <w:rsid w:val="002D35D1"/>
    <w:rsid w:val="002E2224"/>
    <w:rsid w:val="002E2840"/>
    <w:rsid w:val="0035445F"/>
    <w:rsid w:val="003746D1"/>
    <w:rsid w:val="0039199B"/>
    <w:rsid w:val="003A035B"/>
    <w:rsid w:val="003C2724"/>
    <w:rsid w:val="003C7355"/>
    <w:rsid w:val="003D5D82"/>
    <w:rsid w:val="0042617A"/>
    <w:rsid w:val="00427A8D"/>
    <w:rsid w:val="004438AD"/>
    <w:rsid w:val="00471B44"/>
    <w:rsid w:val="004E13D2"/>
    <w:rsid w:val="005408FC"/>
    <w:rsid w:val="00542CAC"/>
    <w:rsid w:val="00562BE0"/>
    <w:rsid w:val="00582B31"/>
    <w:rsid w:val="005C3B08"/>
    <w:rsid w:val="006858BD"/>
    <w:rsid w:val="006C0569"/>
    <w:rsid w:val="006E2E8F"/>
    <w:rsid w:val="006E64BF"/>
    <w:rsid w:val="00707BFB"/>
    <w:rsid w:val="007421B5"/>
    <w:rsid w:val="007820D3"/>
    <w:rsid w:val="00786584"/>
    <w:rsid w:val="007B0C5C"/>
    <w:rsid w:val="007F2855"/>
    <w:rsid w:val="008368FF"/>
    <w:rsid w:val="00865339"/>
    <w:rsid w:val="00875C53"/>
    <w:rsid w:val="00905D19"/>
    <w:rsid w:val="00916C12"/>
    <w:rsid w:val="00951A56"/>
    <w:rsid w:val="00985EAB"/>
    <w:rsid w:val="009C7DE1"/>
    <w:rsid w:val="009F17F3"/>
    <w:rsid w:val="009F7228"/>
    <w:rsid w:val="00A21B06"/>
    <w:rsid w:val="00A376F5"/>
    <w:rsid w:val="00A46546"/>
    <w:rsid w:val="00A53BBC"/>
    <w:rsid w:val="00A64698"/>
    <w:rsid w:val="00AC0696"/>
    <w:rsid w:val="00AD5957"/>
    <w:rsid w:val="00AD6E75"/>
    <w:rsid w:val="00B2279C"/>
    <w:rsid w:val="00B330E7"/>
    <w:rsid w:val="00B9782E"/>
    <w:rsid w:val="00BE1BC8"/>
    <w:rsid w:val="00C128EE"/>
    <w:rsid w:val="00C51122"/>
    <w:rsid w:val="00C51609"/>
    <w:rsid w:val="00C74E46"/>
    <w:rsid w:val="00C76367"/>
    <w:rsid w:val="00C7680C"/>
    <w:rsid w:val="00C80CE0"/>
    <w:rsid w:val="00C92A02"/>
    <w:rsid w:val="00CC02E3"/>
    <w:rsid w:val="00CC5B02"/>
    <w:rsid w:val="00CE7D08"/>
    <w:rsid w:val="00D03B9A"/>
    <w:rsid w:val="00D24436"/>
    <w:rsid w:val="00D45487"/>
    <w:rsid w:val="00D5696F"/>
    <w:rsid w:val="00D84602"/>
    <w:rsid w:val="00DB799D"/>
    <w:rsid w:val="00DE4226"/>
    <w:rsid w:val="00DF22F5"/>
    <w:rsid w:val="00E045C9"/>
    <w:rsid w:val="00E179C0"/>
    <w:rsid w:val="00E32315"/>
    <w:rsid w:val="00E3475E"/>
    <w:rsid w:val="00E45EF5"/>
    <w:rsid w:val="00EA5980"/>
    <w:rsid w:val="00EC5669"/>
    <w:rsid w:val="00F367E6"/>
    <w:rsid w:val="00F51E96"/>
    <w:rsid w:val="00F8473B"/>
    <w:rsid w:val="00F906CB"/>
    <w:rsid w:val="00FD2C53"/>
    <w:rsid w:val="00FD55F1"/>
    <w:rsid w:val="00FF5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PersonName"/>
  <w:shapeDefaults>
    <o:shapedefaults v:ext="edit" spidmax="2050"/>
    <o:shapelayout v:ext="edit">
      <o:idmap v:ext="edit" data="2"/>
    </o:shapelayout>
  </w:shapeDefaults>
  <w:decimalSymbol w:val="."/>
  <w:listSeparator w:val=","/>
  <w14:docId w14:val="5BE3E7F2"/>
  <w15:docId w15:val="{CD0DD9F6-2250-48E1-BF4F-10236B23D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85431"/>
  </w:style>
  <w:style w:type="paragraph" w:styleId="ListParagraph">
    <w:name w:val="List Paragraph"/>
    <w:basedOn w:val="Normal"/>
    <w:uiPriority w:val="34"/>
    <w:qFormat/>
    <w:rsid w:val="00A376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jpeg"/><Relationship Id="rId18" Type="http://schemas.openxmlformats.org/officeDocument/2006/relationships/hyperlink" Target="http://www.ProjectManagementDocs.com"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projectmanagementdocs.co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ProjectManagementDocs.com"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www.ProjectManagementDocs.com" TargetMode="External"/><Relationship Id="rId2" Type="http://schemas.openxmlformats.org/officeDocument/2006/relationships/image" Target="media/image1.jpeg"/><Relationship Id="rId1" Type="http://schemas.openxmlformats.org/officeDocument/2006/relationships/hyperlink" Target="http://www.120socie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FD567254D2BB4082E8C3C098D2BDAD" ma:contentTypeVersion="4" ma:contentTypeDescription="Create a new document." ma:contentTypeScope="" ma:versionID="2026bf2fb754ef4add3b8db04d2e6c10">
  <xsd:schema xmlns:xsd="http://www.w3.org/2001/XMLSchema" xmlns:xs="http://www.w3.org/2001/XMLSchema" xmlns:p="http://schemas.microsoft.com/office/2006/metadata/properties" xmlns:ns2="05DAD98A-B3F7-490F-960D-E672D9EDB4CD" targetNamespace="http://schemas.microsoft.com/office/2006/metadata/properties" ma:root="true" ma:fieldsID="a59b92626a9e8ff3140cdccd80f9b9ff" ns2:_="">
    <xsd:import namespace="05DAD98A-B3F7-490F-960D-E672D9EDB4CD"/>
    <xsd:element name="properties">
      <xsd:complexType>
        <xsd:sequence>
          <xsd:element name="documentManagement">
            <xsd:complexType>
              <xsd:all>
                <xsd:element ref="ns2:Category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DAD98A-B3F7-490F-960D-E672D9EDB4CD" elementFormDefault="qualified">
    <xsd:import namespace="http://schemas.microsoft.com/office/2006/documentManagement/types"/>
    <xsd:import namespace="http://schemas.microsoft.com/office/infopath/2007/PartnerControls"/>
    <xsd:element name="Category0" ma:index="8" nillable="true" ma:displayName="Category" ma:default="***Choose***" ma:format="Dropdown" ma:internalName="Category0">
      <xsd:simpleType>
        <xsd:restriction base="dms:Choice">
          <xsd:enumeration value="***Choose***"/>
          <xsd:enumeration value="Course Information"/>
          <xsd:enumeration value="Study Guide"/>
          <xsd:enumeration value="Syllabi"/>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Category0 xmlns="05DAD98A-B3F7-490F-960D-E672D9EDB4CD">***Choose***</Category0>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2F7FF4-F41D-4B8E-9220-F4AB63DA03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DAD98A-B3F7-490F-960D-E672D9EDB4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74CCD41-DF1F-4004-80D9-3507DE16F07B}">
  <ds:schemaRefs>
    <ds:schemaRef ds:uri="http://schemas.microsoft.com/office/2006/metadata/longProperties"/>
  </ds:schemaRefs>
</ds:datastoreItem>
</file>

<file path=customXml/itemProps3.xml><?xml version="1.0" encoding="utf-8"?>
<ds:datastoreItem xmlns:ds="http://schemas.openxmlformats.org/officeDocument/2006/customXml" ds:itemID="{7770FAF5-A9FC-4CAA-8528-46E7E615D886}">
  <ds:schemaRefs>
    <ds:schemaRef ds:uri="http://schemas.microsoft.com/office/2006/metadata/properties"/>
    <ds:schemaRef ds:uri="http://schemas.microsoft.com/office/infopath/2007/PartnerControls"/>
    <ds:schemaRef ds:uri="05DAD98A-B3F7-490F-960D-E672D9EDB4CD"/>
  </ds:schemaRefs>
</ds:datastoreItem>
</file>

<file path=customXml/itemProps4.xml><?xml version="1.0" encoding="utf-8"?>
<ds:datastoreItem xmlns:ds="http://schemas.openxmlformats.org/officeDocument/2006/customXml" ds:itemID="{349D9DF6-E437-4632-87B2-6374B8D923F4}">
  <ds:schemaRefs>
    <ds:schemaRef ds:uri="http://schemas.microsoft.com/sharepoint/v3/contenttype/forms"/>
  </ds:schemaRefs>
</ds:datastoreItem>
</file>

<file path=customXml/itemProps5.xml><?xml version="1.0" encoding="utf-8"?>
<ds:datastoreItem xmlns:ds="http://schemas.openxmlformats.org/officeDocument/2006/customXml" ds:itemID="{2D8A4954-05A7-4B70-9AB6-A0A4B3C30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1713</Words>
  <Characters>9766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Quality Management Plan Template</vt:lpstr>
    </vt:vector>
  </TitlesOfParts>
  <Company>Kaplan, Inc.</Company>
  <LinksUpToDate>false</LinksUpToDate>
  <CharactersWithSpaces>11457</CharactersWithSpaces>
  <SharedDoc>false</SharedDoc>
  <HLinks>
    <vt:vector size="66" baseType="variant">
      <vt:variant>
        <vt:i4>4390922</vt:i4>
      </vt:variant>
      <vt:variant>
        <vt:i4>48</vt:i4>
      </vt:variant>
      <vt:variant>
        <vt:i4>0</vt:i4>
      </vt:variant>
      <vt:variant>
        <vt:i4>5</vt:i4>
      </vt:variant>
      <vt:variant>
        <vt:lpwstr>http://www.projectmanagementdocs.com/</vt:lpwstr>
      </vt:variant>
      <vt:variant>
        <vt:lpwstr/>
      </vt:variant>
      <vt:variant>
        <vt:i4>1114166</vt:i4>
      </vt:variant>
      <vt:variant>
        <vt:i4>41</vt:i4>
      </vt:variant>
      <vt:variant>
        <vt:i4>0</vt:i4>
      </vt:variant>
      <vt:variant>
        <vt:i4>5</vt:i4>
      </vt:variant>
      <vt:variant>
        <vt:lpwstr/>
      </vt:variant>
      <vt:variant>
        <vt:lpwstr>_Toc332265126</vt:lpwstr>
      </vt:variant>
      <vt:variant>
        <vt:i4>1114166</vt:i4>
      </vt:variant>
      <vt:variant>
        <vt:i4>35</vt:i4>
      </vt:variant>
      <vt:variant>
        <vt:i4>0</vt:i4>
      </vt:variant>
      <vt:variant>
        <vt:i4>5</vt:i4>
      </vt:variant>
      <vt:variant>
        <vt:lpwstr/>
      </vt:variant>
      <vt:variant>
        <vt:lpwstr>_Toc332265125</vt:lpwstr>
      </vt:variant>
      <vt:variant>
        <vt:i4>1114166</vt:i4>
      </vt:variant>
      <vt:variant>
        <vt:i4>29</vt:i4>
      </vt:variant>
      <vt:variant>
        <vt:i4>0</vt:i4>
      </vt:variant>
      <vt:variant>
        <vt:i4>5</vt:i4>
      </vt:variant>
      <vt:variant>
        <vt:lpwstr/>
      </vt:variant>
      <vt:variant>
        <vt:lpwstr>_Toc332265124</vt:lpwstr>
      </vt:variant>
      <vt:variant>
        <vt:i4>1114166</vt:i4>
      </vt:variant>
      <vt:variant>
        <vt:i4>23</vt:i4>
      </vt:variant>
      <vt:variant>
        <vt:i4>0</vt:i4>
      </vt:variant>
      <vt:variant>
        <vt:i4>5</vt:i4>
      </vt:variant>
      <vt:variant>
        <vt:lpwstr/>
      </vt:variant>
      <vt:variant>
        <vt:lpwstr>_Toc332265123</vt:lpwstr>
      </vt:variant>
      <vt:variant>
        <vt:i4>1114166</vt:i4>
      </vt:variant>
      <vt:variant>
        <vt:i4>17</vt:i4>
      </vt:variant>
      <vt:variant>
        <vt:i4>0</vt:i4>
      </vt:variant>
      <vt:variant>
        <vt:i4>5</vt:i4>
      </vt:variant>
      <vt:variant>
        <vt:lpwstr/>
      </vt:variant>
      <vt:variant>
        <vt:lpwstr>_Toc332265122</vt:lpwstr>
      </vt:variant>
      <vt:variant>
        <vt:i4>1114166</vt:i4>
      </vt:variant>
      <vt:variant>
        <vt:i4>11</vt:i4>
      </vt:variant>
      <vt:variant>
        <vt:i4>0</vt:i4>
      </vt:variant>
      <vt:variant>
        <vt:i4>5</vt:i4>
      </vt:variant>
      <vt:variant>
        <vt:lpwstr/>
      </vt:variant>
      <vt:variant>
        <vt:lpwstr>_Toc332265121</vt:lpwstr>
      </vt:variant>
      <vt:variant>
        <vt:i4>4390922</vt:i4>
      </vt:variant>
      <vt:variant>
        <vt:i4>6</vt:i4>
      </vt:variant>
      <vt:variant>
        <vt:i4>0</vt:i4>
      </vt:variant>
      <vt:variant>
        <vt:i4>5</vt:i4>
      </vt:variant>
      <vt:variant>
        <vt:lpwstr>http://www.projectmanagementdocs.com/</vt:lpwstr>
      </vt:variant>
      <vt:variant>
        <vt:lpwstr/>
      </vt:variant>
      <vt:variant>
        <vt:i4>4390922</vt:i4>
      </vt:variant>
      <vt:variant>
        <vt:i4>0</vt:i4>
      </vt:variant>
      <vt:variant>
        <vt:i4>0</vt:i4>
      </vt:variant>
      <vt:variant>
        <vt:i4>5</vt:i4>
      </vt:variant>
      <vt:variant>
        <vt:lpwstr>http://www.projectmanagementdocs.com/</vt:lpwstr>
      </vt:variant>
      <vt:variant>
        <vt:lpwstr/>
      </vt:variant>
      <vt:variant>
        <vt:i4>4390922</vt:i4>
      </vt:variant>
      <vt:variant>
        <vt:i4>6</vt:i4>
      </vt:variant>
      <vt:variant>
        <vt:i4>0</vt:i4>
      </vt:variant>
      <vt:variant>
        <vt:i4>5</vt:i4>
      </vt:variant>
      <vt:variant>
        <vt:lpwstr>http://www.projectmanagementdocs.com/</vt:lpwstr>
      </vt:variant>
      <vt:variant>
        <vt:lpwstr/>
      </vt:variant>
      <vt:variant>
        <vt:i4>3539040</vt:i4>
      </vt:variant>
      <vt:variant>
        <vt:i4>0</vt:i4>
      </vt:variant>
      <vt:variant>
        <vt:i4>0</vt:i4>
      </vt:variant>
      <vt:variant>
        <vt:i4>5</vt:i4>
      </vt:variant>
      <vt:variant>
        <vt:lpwstr>http://www.120society.com/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Management Plan Template</dc:title>
  <dc:subject>PMBOK Project Quality Management Plan Template</dc:subject>
  <dc:creator>www.ProjectManagementDocs.com</dc:creator>
  <cp:lastModifiedBy>Classic Corey</cp:lastModifiedBy>
  <cp:revision>2</cp:revision>
  <cp:lastPrinted>2009-01-25T17:18:00Z</cp:lastPrinted>
  <dcterms:created xsi:type="dcterms:W3CDTF">2023-11-14T07:49:00Z</dcterms:created>
  <dcterms:modified xsi:type="dcterms:W3CDTF">2023-11-14T07:49:00Z</dcterms:modified>
</cp:coreProperties>
</file>