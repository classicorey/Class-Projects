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7F71" w14:textId="77777777" w:rsidR="003746D1" w:rsidRDefault="003746D1">
      <w:pPr>
        <w:pStyle w:val="Header"/>
        <w:tabs>
          <w:tab w:val="clear" w:pos="4320"/>
          <w:tab w:val="clear" w:pos="8640"/>
        </w:tabs>
      </w:pPr>
    </w:p>
    <w:p w14:paraId="7118E512" w14:textId="77777777" w:rsidR="003746D1" w:rsidRDefault="003746D1">
      <w:pPr>
        <w:jc w:val="center"/>
        <w:rPr>
          <w:b/>
          <w:smallCaps/>
          <w:sz w:val="36"/>
          <w:szCs w:val="36"/>
        </w:rPr>
      </w:pPr>
    </w:p>
    <w:p w14:paraId="6318C744" w14:textId="77777777" w:rsidR="003746D1" w:rsidRDefault="00B00B38">
      <w:pPr>
        <w:jc w:val="center"/>
        <w:rPr>
          <w:rFonts w:ascii="Arial" w:hAnsi="Arial"/>
          <w:b/>
          <w:i/>
          <w:sz w:val="26"/>
        </w:rPr>
      </w:pPr>
      <w:r>
        <w:rPr>
          <w:noProof/>
          <w:color w:val="063C73"/>
        </w:rPr>
        <w:drawing>
          <wp:inline distT="0" distB="0" distL="0" distR="0" wp14:anchorId="63488756" wp14:editId="707CD365">
            <wp:extent cx="3209925" cy="523875"/>
            <wp:effectExtent l="0" t="0" r="9525" b="9525"/>
            <wp:docPr id="1" name="Picture 1" descr="Project Management Templat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14:paraId="48A172EA" w14:textId="77777777" w:rsidR="00786584" w:rsidRDefault="00786584">
      <w:pPr>
        <w:jc w:val="center"/>
        <w:rPr>
          <w:rFonts w:ascii="Arial" w:hAnsi="Arial"/>
          <w:b/>
          <w:i/>
          <w:sz w:val="26"/>
        </w:rPr>
      </w:pPr>
    </w:p>
    <w:p w14:paraId="74C25478" w14:textId="77777777" w:rsidR="00CC4435" w:rsidRDefault="00CC4435" w:rsidP="003C7355">
      <w:pPr>
        <w:jc w:val="center"/>
        <w:rPr>
          <w:b/>
          <w:smallCaps/>
          <w:sz w:val="24"/>
          <w:szCs w:val="24"/>
        </w:rPr>
      </w:pPr>
    </w:p>
    <w:p w14:paraId="5E2F7B26" w14:textId="77777777"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14:paraId="5E944EDF" w14:textId="77777777"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14:paraId="7AA2BAB1" w14:textId="07923720" w:rsidR="003C7355" w:rsidRDefault="003C7355" w:rsidP="003C7355">
      <w:pPr>
        <w:jc w:val="center"/>
        <w:rPr>
          <w:sz w:val="24"/>
          <w:szCs w:val="24"/>
        </w:rPr>
      </w:pPr>
      <w:r>
        <w:rPr>
          <w:sz w:val="24"/>
          <w:szCs w:val="24"/>
        </w:rPr>
        <w:t>and within your organization. We hope that you find this template useful and</w:t>
      </w:r>
    </w:p>
    <w:p w14:paraId="4FE117E7" w14:textId="77777777" w:rsidR="003C7355" w:rsidRDefault="003C7355" w:rsidP="003C7355">
      <w:pPr>
        <w:jc w:val="center"/>
        <w:rPr>
          <w:sz w:val="24"/>
          <w:szCs w:val="24"/>
        </w:rPr>
      </w:pPr>
      <w:r>
        <w:rPr>
          <w:sz w:val="24"/>
          <w:szCs w:val="24"/>
        </w:rPr>
        <w:t>welcome your comments. Public distribution of this document is only permitted</w:t>
      </w:r>
    </w:p>
    <w:p w14:paraId="095EDFA6" w14:textId="77777777" w:rsidR="003C7355" w:rsidRPr="00042845" w:rsidRDefault="003C7355" w:rsidP="003C7355">
      <w:pPr>
        <w:jc w:val="center"/>
        <w:rPr>
          <w:sz w:val="24"/>
          <w:szCs w:val="24"/>
        </w:rPr>
      </w:pPr>
      <w:r>
        <w:rPr>
          <w:sz w:val="24"/>
          <w:szCs w:val="24"/>
        </w:rPr>
        <w:t>from the Project Management Docs official website at:</w:t>
      </w:r>
    </w:p>
    <w:p w14:paraId="17B697E8" w14:textId="77777777" w:rsidR="003746D1" w:rsidRPr="00A721B4" w:rsidRDefault="00000000">
      <w:pPr>
        <w:jc w:val="center"/>
        <w:rPr>
          <w:smallCaps/>
          <w:sz w:val="21"/>
          <w:szCs w:val="21"/>
        </w:rPr>
      </w:pPr>
      <w:hyperlink r:id="rId13"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52EE6663" w14:textId="77777777" w:rsidR="003746D1" w:rsidRDefault="003746D1">
      <w:pPr>
        <w:jc w:val="center"/>
        <w:rPr>
          <w:b/>
          <w:smallCaps/>
          <w:sz w:val="36"/>
          <w:szCs w:val="36"/>
        </w:rPr>
      </w:pPr>
    </w:p>
    <w:p w14:paraId="1EDACC44" w14:textId="77777777" w:rsidR="003746D1" w:rsidRDefault="003746D1">
      <w:pPr>
        <w:jc w:val="center"/>
        <w:rPr>
          <w:b/>
          <w:smallCaps/>
          <w:sz w:val="36"/>
          <w:szCs w:val="36"/>
        </w:rPr>
      </w:pPr>
    </w:p>
    <w:p w14:paraId="4ADB208C" w14:textId="77777777" w:rsidR="003746D1" w:rsidRPr="00397A13" w:rsidRDefault="00B15BE7">
      <w:pPr>
        <w:jc w:val="center"/>
        <w:rPr>
          <w:b/>
          <w:smallCaps/>
          <w:sz w:val="36"/>
          <w:szCs w:val="36"/>
        </w:rPr>
      </w:pPr>
      <w:r>
        <w:rPr>
          <w:b/>
          <w:smallCaps/>
          <w:sz w:val="36"/>
          <w:szCs w:val="36"/>
        </w:rPr>
        <w:t>Statement of Work (SOW)</w:t>
      </w:r>
    </w:p>
    <w:p w14:paraId="537C7E83" w14:textId="77777777" w:rsidR="003746D1" w:rsidRDefault="003746D1">
      <w:pPr>
        <w:jc w:val="center"/>
        <w:rPr>
          <w:b/>
          <w:smallCaps/>
          <w:sz w:val="28"/>
          <w:szCs w:val="28"/>
        </w:rPr>
      </w:pPr>
    </w:p>
    <w:p w14:paraId="6A0E57C1" w14:textId="77777777" w:rsidR="003746D1" w:rsidRDefault="003746D1">
      <w:pPr>
        <w:jc w:val="center"/>
        <w:rPr>
          <w:b/>
          <w:smallCaps/>
          <w:sz w:val="28"/>
          <w:szCs w:val="28"/>
        </w:rPr>
      </w:pPr>
    </w:p>
    <w:p w14:paraId="43498418" w14:textId="77777777" w:rsidR="003746D1" w:rsidRDefault="003746D1">
      <w:pPr>
        <w:jc w:val="center"/>
        <w:rPr>
          <w:b/>
          <w:smallCaps/>
          <w:sz w:val="28"/>
          <w:szCs w:val="28"/>
        </w:rPr>
      </w:pPr>
    </w:p>
    <w:p w14:paraId="765D65A8" w14:textId="77777777" w:rsidR="003746D1" w:rsidRDefault="003746D1">
      <w:pPr>
        <w:jc w:val="center"/>
        <w:rPr>
          <w:b/>
          <w:smallCaps/>
          <w:sz w:val="28"/>
          <w:szCs w:val="28"/>
        </w:rPr>
      </w:pPr>
    </w:p>
    <w:p w14:paraId="7811CF2B" w14:textId="77777777" w:rsidR="003746D1" w:rsidRDefault="003746D1">
      <w:pPr>
        <w:jc w:val="center"/>
        <w:rPr>
          <w:b/>
          <w:smallCaps/>
          <w:sz w:val="28"/>
          <w:szCs w:val="28"/>
        </w:rPr>
      </w:pPr>
      <w:r>
        <w:rPr>
          <w:b/>
          <w:smallCaps/>
          <w:sz w:val="28"/>
          <w:szCs w:val="28"/>
        </w:rPr>
        <w:t>Company Name</w:t>
      </w:r>
    </w:p>
    <w:p w14:paraId="5E45AF9D" w14:textId="77777777" w:rsidR="003746D1" w:rsidRDefault="003746D1">
      <w:pPr>
        <w:jc w:val="center"/>
        <w:rPr>
          <w:b/>
          <w:smallCaps/>
          <w:sz w:val="28"/>
          <w:szCs w:val="28"/>
        </w:rPr>
      </w:pPr>
      <w:r>
        <w:rPr>
          <w:b/>
          <w:smallCaps/>
          <w:sz w:val="28"/>
          <w:szCs w:val="28"/>
        </w:rPr>
        <w:t>Street Address</w:t>
      </w:r>
    </w:p>
    <w:p w14:paraId="326EF1C7" w14:textId="77777777"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653E2DAB" w14:textId="77777777" w:rsidR="003746D1" w:rsidRDefault="003746D1">
      <w:pPr>
        <w:jc w:val="center"/>
        <w:rPr>
          <w:b/>
          <w:smallCaps/>
          <w:sz w:val="28"/>
          <w:szCs w:val="28"/>
        </w:rPr>
      </w:pPr>
    </w:p>
    <w:p w14:paraId="1D6AD2D0" w14:textId="77777777" w:rsidR="003746D1" w:rsidRDefault="003746D1">
      <w:pPr>
        <w:jc w:val="center"/>
        <w:rPr>
          <w:b/>
          <w:smallCaps/>
          <w:sz w:val="28"/>
          <w:szCs w:val="28"/>
        </w:rPr>
      </w:pPr>
    </w:p>
    <w:p w14:paraId="2626394D" w14:textId="77777777" w:rsidR="003746D1" w:rsidRDefault="003746D1">
      <w:pPr>
        <w:jc w:val="center"/>
        <w:rPr>
          <w:b/>
          <w:smallCaps/>
          <w:sz w:val="28"/>
          <w:szCs w:val="28"/>
        </w:rPr>
      </w:pPr>
    </w:p>
    <w:p w14:paraId="2370FA3E" w14:textId="77777777" w:rsidR="003746D1" w:rsidRPr="00397A13" w:rsidRDefault="003746D1">
      <w:pPr>
        <w:jc w:val="center"/>
        <w:rPr>
          <w:b/>
          <w:smallCaps/>
          <w:sz w:val="28"/>
          <w:szCs w:val="28"/>
        </w:rPr>
      </w:pPr>
      <w:r>
        <w:rPr>
          <w:b/>
          <w:smallCaps/>
          <w:sz w:val="28"/>
          <w:szCs w:val="28"/>
        </w:rPr>
        <w:t>Date</w:t>
      </w:r>
    </w:p>
    <w:p w14:paraId="403CEA00" w14:textId="77777777" w:rsidR="003746D1" w:rsidRDefault="003746D1">
      <w:pPr>
        <w:pStyle w:val="Heading1"/>
        <w:rPr>
          <w:sz w:val="28"/>
        </w:rPr>
      </w:pPr>
    </w:p>
    <w:p w14:paraId="7BE9D4CB" w14:textId="77777777" w:rsidR="003746D1" w:rsidRDefault="003746D1">
      <w:pPr>
        <w:rPr>
          <w:sz w:val="24"/>
        </w:rPr>
        <w:sectPr w:rsidR="003746D1" w:rsidSect="004E13D2">
          <w:headerReference w:type="default" r:id="rId14"/>
          <w:footerReference w:type="even" r:id="rId15"/>
          <w:footerReference w:type="default" r:id="rId16"/>
          <w:pgSz w:w="12240" w:h="15840" w:code="1"/>
          <w:pgMar w:top="1440" w:right="1440" w:bottom="1440" w:left="1440" w:header="720" w:footer="720" w:gutter="0"/>
          <w:cols w:space="720"/>
          <w:titlePg/>
        </w:sectPr>
      </w:pPr>
    </w:p>
    <w:p w14:paraId="549564EF" w14:textId="77777777" w:rsidR="003746D1" w:rsidRDefault="003746D1">
      <w:pPr>
        <w:rPr>
          <w:sz w:val="24"/>
        </w:rPr>
      </w:pPr>
    </w:p>
    <w:p w14:paraId="024E01F7" w14:textId="77777777" w:rsidR="003746D1" w:rsidRPr="003A594F" w:rsidRDefault="003746D1">
      <w:pPr>
        <w:rPr>
          <w:b/>
          <w:smallCaps/>
          <w:sz w:val="28"/>
          <w:szCs w:val="28"/>
        </w:rPr>
      </w:pPr>
      <w:r w:rsidRPr="003A594F">
        <w:rPr>
          <w:b/>
          <w:smallCaps/>
          <w:sz w:val="28"/>
          <w:szCs w:val="28"/>
        </w:rPr>
        <w:t>Table of Contents</w:t>
      </w:r>
    </w:p>
    <w:p w14:paraId="05AE0BBE"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0105358C" w14:textId="77777777" w:rsidR="00CC4435" w:rsidRDefault="00000000">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3FE3E4D6" w14:textId="77777777" w:rsidR="00CC4435" w:rsidRDefault="00000000">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24CEBE0A" w14:textId="77777777" w:rsidR="00CC4435" w:rsidRDefault="00000000">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2A5D4AF1" w14:textId="77777777" w:rsidR="00CC4435" w:rsidRDefault="00000000">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5810DA10" w14:textId="77777777" w:rsidR="00CC4435" w:rsidRDefault="00000000">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198A81D7" w14:textId="77777777" w:rsidR="00CC4435" w:rsidRDefault="00000000">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1A3C967" w14:textId="77777777" w:rsidR="00CC4435" w:rsidRDefault="00000000">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33726C61" w14:textId="77777777" w:rsidR="003746D1" w:rsidRDefault="003746D1" w:rsidP="003746D1">
      <w:pPr>
        <w:ind w:left="720"/>
        <w:rPr>
          <w:sz w:val="24"/>
        </w:rPr>
      </w:pPr>
      <w:r>
        <w:rPr>
          <w:sz w:val="24"/>
        </w:rPr>
        <w:fldChar w:fldCharType="end"/>
      </w:r>
    </w:p>
    <w:p w14:paraId="47B497BC" w14:textId="77777777" w:rsidR="003746D1" w:rsidRDefault="003746D1">
      <w:pPr>
        <w:rPr>
          <w:sz w:val="24"/>
        </w:rPr>
      </w:pPr>
    </w:p>
    <w:p w14:paraId="762DE09C" w14:textId="77777777" w:rsidR="003746D1" w:rsidRDefault="003746D1">
      <w:pPr>
        <w:rPr>
          <w:sz w:val="24"/>
        </w:rPr>
      </w:pPr>
    </w:p>
    <w:p w14:paraId="590EAE4A" w14:textId="77777777" w:rsidR="003746D1" w:rsidRDefault="003746D1">
      <w:pPr>
        <w:rPr>
          <w:sz w:val="24"/>
        </w:rPr>
      </w:pPr>
    </w:p>
    <w:p w14:paraId="1A4CC83B" w14:textId="0C666952" w:rsidR="003B30D1" w:rsidRDefault="003746D1" w:rsidP="004C4A61">
      <w:pPr>
        <w:pStyle w:val="Heading1"/>
        <w:jc w:val="left"/>
        <w:rPr>
          <w:sz w:val="24"/>
        </w:rPr>
      </w:pPr>
      <w:r>
        <w:br w:type="page"/>
      </w:r>
    </w:p>
    <w:p w14:paraId="0EAA46B2" w14:textId="77777777" w:rsidR="003746D1" w:rsidRDefault="003746D1" w:rsidP="003746D1">
      <w:pPr>
        <w:rPr>
          <w:sz w:val="24"/>
        </w:rPr>
      </w:pPr>
    </w:p>
    <w:p w14:paraId="3566C42D" w14:textId="77777777" w:rsidR="003746D1" w:rsidRPr="00042481" w:rsidRDefault="00B15BE7" w:rsidP="003746D1">
      <w:pPr>
        <w:pStyle w:val="Heading1"/>
        <w:jc w:val="left"/>
        <w:rPr>
          <w:smallCaps/>
          <w:sz w:val="28"/>
          <w:szCs w:val="28"/>
        </w:rPr>
      </w:pPr>
      <w:bookmarkStart w:id="0" w:name="_Toc332473320"/>
      <w:r>
        <w:rPr>
          <w:smallCaps/>
          <w:sz w:val="28"/>
          <w:szCs w:val="28"/>
        </w:rPr>
        <w:t>Period of Performance</w:t>
      </w:r>
      <w:bookmarkEnd w:id="0"/>
    </w:p>
    <w:p w14:paraId="4280BDF3" w14:textId="77777777" w:rsidR="002F6983" w:rsidRDefault="003B30D1" w:rsidP="003746D1">
      <w:pPr>
        <w:rPr>
          <w:color w:val="008000"/>
          <w:sz w:val="24"/>
        </w:rPr>
      </w:pPr>
      <w:r>
        <w:rPr>
          <w:color w:val="008000"/>
          <w:sz w:val="24"/>
        </w:rPr>
        <w:t xml:space="preserve">This section should define the time period over which the project will occur. </w:t>
      </w:r>
      <w:r w:rsidR="00A818DE">
        <w:rPr>
          <w:color w:val="008000"/>
          <w:sz w:val="24"/>
        </w:rPr>
        <w:t>The time</w:t>
      </w:r>
      <w:r>
        <w:rPr>
          <w:color w:val="008000"/>
          <w:sz w:val="24"/>
        </w:rPr>
        <w:t xml:space="preserve">frame for the project </w:t>
      </w:r>
      <w:r w:rsidR="00A818DE">
        <w:rPr>
          <w:color w:val="008000"/>
          <w:sz w:val="24"/>
        </w:rPr>
        <w:t xml:space="preserve">can be </w:t>
      </w:r>
      <w:r>
        <w:rPr>
          <w:color w:val="008000"/>
          <w:sz w:val="24"/>
        </w:rPr>
        <w:t>pre-determined or based on a completion date to coincide with some external requirement (i.e. new Government regulation).</w:t>
      </w:r>
      <w:del w:id="1" w:author="Tara Baren" w:date="2018-05-18T13:45:00Z">
        <w:r w:rsidDel="00ED109B">
          <w:rPr>
            <w:color w:val="008000"/>
            <w:sz w:val="24"/>
          </w:rPr>
          <w:delText xml:space="preserve">  </w:delText>
        </w:r>
      </w:del>
      <w:ins w:id="2" w:author="Tara Baren" w:date="2018-05-18T13:45:00Z">
        <w:r w:rsidR="00ED109B">
          <w:rPr>
            <w:color w:val="008000"/>
            <w:sz w:val="24"/>
          </w:rPr>
          <w:t xml:space="preserve"> </w:t>
        </w:r>
      </w:ins>
      <w:r>
        <w:rPr>
          <w:color w:val="008000"/>
          <w:sz w:val="24"/>
        </w:rPr>
        <w:t>It is important to define the period of performance since this is usually a variable in the project’s cost.</w:t>
      </w:r>
      <w:del w:id="3" w:author="Tara Baren" w:date="2018-05-18T13:45:00Z">
        <w:r w:rsidDel="00ED109B">
          <w:rPr>
            <w:color w:val="008000"/>
            <w:sz w:val="24"/>
          </w:rPr>
          <w:delText xml:space="preserve">  </w:delText>
        </w:r>
      </w:del>
      <w:ins w:id="4" w:author="Tara Baren" w:date="2018-05-18T13:45:00Z">
        <w:r w:rsidR="00ED109B">
          <w:rPr>
            <w:color w:val="008000"/>
            <w:sz w:val="24"/>
          </w:rPr>
          <w:t xml:space="preserve"> </w:t>
        </w:r>
      </w:ins>
      <w:r>
        <w:rPr>
          <w:color w:val="008000"/>
          <w:sz w:val="24"/>
        </w:rPr>
        <w:t>Additionally, if there are delays in a project and it will not be completed within the defined period of performance, a contract modification may be required and the costs of the project will increase as well.</w:t>
      </w:r>
      <w:del w:id="5" w:author="Tara Baren" w:date="2018-05-18T13:45:00Z">
        <w:r w:rsidDel="00ED109B">
          <w:rPr>
            <w:color w:val="008000"/>
            <w:sz w:val="24"/>
          </w:rPr>
          <w:delText xml:space="preserve">  </w:delText>
        </w:r>
      </w:del>
      <w:ins w:id="6" w:author="Tara Baren" w:date="2018-05-18T13:45:00Z">
        <w:r w:rsidR="00ED109B">
          <w:rPr>
            <w:color w:val="008000"/>
            <w:sz w:val="24"/>
          </w:rPr>
          <w:t xml:space="preserve"> </w:t>
        </w:r>
      </w:ins>
    </w:p>
    <w:p w14:paraId="6003F7AE" w14:textId="77777777" w:rsidR="00645314" w:rsidRDefault="00645314" w:rsidP="003746D1">
      <w:pPr>
        <w:rPr>
          <w:color w:val="008000"/>
          <w:sz w:val="24"/>
        </w:rPr>
      </w:pPr>
    </w:p>
    <w:p w14:paraId="590D920D" w14:textId="0F7E873F" w:rsidR="004C4A61" w:rsidRPr="003B30D1" w:rsidRDefault="003B30D1" w:rsidP="003746D1">
      <w:pPr>
        <w:rPr>
          <w:sz w:val="24"/>
        </w:rPr>
      </w:pPr>
      <w:r>
        <w:rPr>
          <w:sz w:val="24"/>
        </w:rPr>
        <w:t xml:space="preserve">The period of performance for the </w:t>
      </w:r>
      <w:r w:rsidR="004C4A61">
        <w:rPr>
          <w:sz w:val="24"/>
        </w:rPr>
        <w:t>Garage Apartment</w:t>
      </w:r>
      <w:r>
        <w:rPr>
          <w:sz w:val="24"/>
        </w:rPr>
        <w:t xml:space="preserve"> Project is </w:t>
      </w:r>
      <w:r w:rsidR="004C4A61">
        <w:rPr>
          <w:sz w:val="24"/>
        </w:rPr>
        <w:t xml:space="preserve">six months </w:t>
      </w:r>
      <w:r>
        <w:rPr>
          <w:sz w:val="24"/>
        </w:rPr>
        <w:t>(</w:t>
      </w:r>
      <w:r w:rsidR="004C4A61">
        <w:rPr>
          <w:sz w:val="24"/>
        </w:rPr>
        <w:t>113</w:t>
      </w:r>
      <w:r>
        <w:rPr>
          <w:sz w:val="24"/>
        </w:rPr>
        <w:t xml:space="preserve"> days)</w:t>
      </w:r>
      <w:r w:rsidR="00EC1D99">
        <w:rPr>
          <w:sz w:val="24"/>
        </w:rPr>
        <w:t xml:space="preserve"> beginning on </w:t>
      </w:r>
      <w:r w:rsidR="004C4A61">
        <w:rPr>
          <w:sz w:val="24"/>
        </w:rPr>
        <w:t>18 February 2024</w:t>
      </w:r>
      <w:r w:rsidR="00B5346E">
        <w:rPr>
          <w:sz w:val="24"/>
        </w:rPr>
        <w:t xml:space="preserve"> through </w:t>
      </w:r>
      <w:r w:rsidR="004C4A61">
        <w:rPr>
          <w:sz w:val="24"/>
        </w:rPr>
        <w:t>10</w:t>
      </w:r>
      <w:r w:rsidR="00B5346E">
        <w:rPr>
          <w:sz w:val="24"/>
        </w:rPr>
        <w:t xml:space="preserve"> </w:t>
      </w:r>
      <w:r w:rsidR="004C4A61">
        <w:rPr>
          <w:sz w:val="24"/>
        </w:rPr>
        <w:t>June</w:t>
      </w:r>
      <w:r w:rsidR="00EC1D99">
        <w:rPr>
          <w:sz w:val="24"/>
        </w:rPr>
        <w:t xml:space="preserve"> 2</w:t>
      </w:r>
      <w:r w:rsidR="00DF1D3E">
        <w:rPr>
          <w:sz w:val="24"/>
        </w:rPr>
        <w:t>0</w:t>
      </w:r>
      <w:r w:rsidR="004C4A61">
        <w:rPr>
          <w:sz w:val="24"/>
        </w:rPr>
        <w:t>24</w:t>
      </w:r>
      <w:r>
        <w:rPr>
          <w:sz w:val="24"/>
        </w:rPr>
        <w:t>.</w:t>
      </w:r>
      <w:del w:id="7" w:author="Tara Baren" w:date="2018-05-18T13:45:00Z">
        <w:r w:rsidDel="00ED109B">
          <w:rPr>
            <w:sz w:val="24"/>
          </w:rPr>
          <w:delText xml:space="preserve">  </w:delText>
        </w:r>
      </w:del>
      <w:ins w:id="8" w:author="Tara Baren" w:date="2018-05-18T13:45:00Z">
        <w:r w:rsidR="00ED109B">
          <w:rPr>
            <w:sz w:val="24"/>
          </w:rPr>
          <w:t xml:space="preserve"> </w:t>
        </w:r>
      </w:ins>
      <w:r>
        <w:rPr>
          <w:sz w:val="24"/>
        </w:rPr>
        <w:t>All work must be scheduled to complete within this timeframe.</w:t>
      </w:r>
      <w:del w:id="9" w:author="Tara Baren" w:date="2018-05-18T13:45:00Z">
        <w:r w:rsidDel="00ED109B">
          <w:rPr>
            <w:sz w:val="24"/>
          </w:rPr>
          <w:delText xml:space="preserve">  </w:delText>
        </w:r>
      </w:del>
      <w:ins w:id="10" w:author="Tara Baren" w:date="2018-05-18T13:45:00Z">
        <w:r w:rsidR="00ED109B">
          <w:rPr>
            <w:sz w:val="24"/>
          </w:rPr>
          <w:t xml:space="preserve"> </w:t>
        </w:r>
      </w:ins>
      <w:r w:rsidR="00645314">
        <w:rPr>
          <w:sz w:val="24"/>
        </w:rPr>
        <w:t>Any modifications or extensions will be requested through</w:t>
      </w:r>
      <w:r w:rsidR="004C4A61">
        <w:rPr>
          <w:sz w:val="24"/>
        </w:rPr>
        <w:t xml:space="preserve"> contracting</w:t>
      </w:r>
      <w:r w:rsidR="00645314">
        <w:rPr>
          <w:sz w:val="24"/>
        </w:rPr>
        <w:t xml:space="preserve"> officers for review and discussion.</w:t>
      </w:r>
    </w:p>
    <w:p w14:paraId="5B233203" w14:textId="77777777" w:rsidR="003B30D1" w:rsidRDefault="003B30D1" w:rsidP="003746D1">
      <w:pPr>
        <w:rPr>
          <w:color w:val="008000"/>
          <w:sz w:val="24"/>
        </w:rPr>
      </w:pPr>
    </w:p>
    <w:p w14:paraId="704279C6" w14:textId="77777777" w:rsidR="003746D1" w:rsidRDefault="00B15BE7" w:rsidP="003746D1">
      <w:pPr>
        <w:pStyle w:val="Heading1"/>
        <w:jc w:val="left"/>
        <w:rPr>
          <w:smallCaps/>
          <w:sz w:val="28"/>
          <w:szCs w:val="28"/>
        </w:rPr>
      </w:pPr>
      <w:bookmarkStart w:id="11" w:name="_Toc332473321"/>
      <w:bookmarkStart w:id="12" w:name="_Toc212983619"/>
      <w:r>
        <w:rPr>
          <w:smallCaps/>
          <w:sz w:val="28"/>
          <w:szCs w:val="28"/>
        </w:rPr>
        <w:t>Place of Performance</w:t>
      </w:r>
      <w:bookmarkEnd w:id="11"/>
      <w:r w:rsidR="00E179C0">
        <w:rPr>
          <w:smallCaps/>
          <w:sz w:val="28"/>
          <w:szCs w:val="28"/>
        </w:rPr>
        <w:t xml:space="preserve"> </w:t>
      </w:r>
    </w:p>
    <w:bookmarkEnd w:id="12"/>
    <w:p w14:paraId="41469538" w14:textId="77777777" w:rsidR="00FD55F1" w:rsidRDefault="003B30D1" w:rsidP="003746D1">
      <w:pPr>
        <w:rPr>
          <w:color w:val="008000"/>
          <w:sz w:val="24"/>
        </w:rPr>
      </w:pPr>
      <w:r>
        <w:rPr>
          <w:color w:val="008000"/>
          <w:sz w:val="24"/>
        </w:rPr>
        <w:t>This section should describe where the work will be performed by the vendor.</w:t>
      </w:r>
      <w:del w:id="13" w:author="Tara Baren" w:date="2018-05-18T13:45:00Z">
        <w:r w:rsidDel="00ED109B">
          <w:rPr>
            <w:color w:val="008000"/>
            <w:sz w:val="24"/>
          </w:rPr>
          <w:delText xml:space="preserve">  </w:delText>
        </w:r>
      </w:del>
      <w:ins w:id="14" w:author="Tara Baren" w:date="2018-05-18T13:45:00Z">
        <w:r w:rsidR="00ED109B">
          <w:rPr>
            <w:color w:val="008000"/>
            <w:sz w:val="24"/>
          </w:rPr>
          <w:t xml:space="preserve"> </w:t>
        </w:r>
      </w:ins>
      <w:r>
        <w:rPr>
          <w:color w:val="008000"/>
          <w:sz w:val="24"/>
        </w:rPr>
        <w:t>In some cases the vendor may perform all or some of its work on site at the customer’s location.</w:t>
      </w:r>
      <w:del w:id="15" w:author="Tara Baren" w:date="2018-05-18T13:45:00Z">
        <w:r w:rsidDel="00ED109B">
          <w:rPr>
            <w:color w:val="008000"/>
            <w:sz w:val="24"/>
          </w:rPr>
          <w:delText xml:space="preserve">  </w:delText>
        </w:r>
      </w:del>
      <w:ins w:id="16" w:author="Tara Baren" w:date="2018-05-18T13:45:00Z">
        <w:r w:rsidR="00ED109B">
          <w:rPr>
            <w:color w:val="008000"/>
            <w:sz w:val="24"/>
          </w:rPr>
          <w:t xml:space="preserve"> </w:t>
        </w:r>
      </w:ins>
      <w:r>
        <w:rPr>
          <w:color w:val="008000"/>
          <w:sz w:val="24"/>
        </w:rPr>
        <w:t>This is usually dependent on the type of industry or work being performed.</w:t>
      </w:r>
      <w:del w:id="17" w:author="Tara Baren" w:date="2018-05-18T13:45:00Z">
        <w:r w:rsidDel="00ED109B">
          <w:rPr>
            <w:color w:val="008000"/>
            <w:sz w:val="24"/>
          </w:rPr>
          <w:delText xml:space="preserve">  </w:delText>
        </w:r>
      </w:del>
      <w:ins w:id="18" w:author="Tara Baren" w:date="2018-05-18T13:45:00Z">
        <w:r w:rsidR="00ED109B">
          <w:rPr>
            <w:color w:val="008000"/>
            <w:sz w:val="24"/>
          </w:rPr>
          <w:t xml:space="preserve"> </w:t>
        </w:r>
      </w:ins>
      <w:r>
        <w:rPr>
          <w:color w:val="008000"/>
          <w:sz w:val="24"/>
        </w:rPr>
        <w:t>It is important to define this in case the customer requires the vendor to work at the customer’s site and to clarify any equipment and/or work space that will be provided.</w:t>
      </w:r>
    </w:p>
    <w:p w14:paraId="25112107" w14:textId="77777777" w:rsidR="00FD55F1" w:rsidRDefault="00FD55F1" w:rsidP="003746D1">
      <w:pPr>
        <w:rPr>
          <w:sz w:val="24"/>
        </w:rPr>
      </w:pPr>
    </w:p>
    <w:p w14:paraId="09416BCC" w14:textId="1906EC51" w:rsidR="004C4A61" w:rsidRDefault="004C4A61" w:rsidP="003746D1">
      <w:pPr>
        <w:rPr>
          <w:sz w:val="24"/>
        </w:rPr>
      </w:pPr>
      <w:r>
        <w:rPr>
          <w:sz w:val="24"/>
        </w:rPr>
        <w:t>Most work to be done with the Garage Apartment Project is required to be done on-site. This will be at the land supplied by the client. Documentation may be done off-site at the discretion of the Project Manager in their respective office. Team meetings and organization may be held remotely using remote-connect clients such as Zoom.</w:t>
      </w:r>
    </w:p>
    <w:p w14:paraId="4A41CE00" w14:textId="77777777" w:rsidR="004C4A61" w:rsidRDefault="004C4A61" w:rsidP="003746D1">
      <w:pPr>
        <w:rPr>
          <w:sz w:val="24"/>
        </w:rPr>
      </w:pPr>
    </w:p>
    <w:p w14:paraId="1D2CC5CA" w14:textId="77777777" w:rsidR="00FD55F1" w:rsidRPr="00053602" w:rsidRDefault="00A818DE" w:rsidP="00FD55F1">
      <w:pPr>
        <w:pStyle w:val="Heading1"/>
        <w:jc w:val="left"/>
        <w:rPr>
          <w:smallCaps/>
          <w:sz w:val="28"/>
          <w:szCs w:val="28"/>
        </w:rPr>
      </w:pPr>
      <w:bookmarkStart w:id="19" w:name="_Toc332473322"/>
      <w:r>
        <w:rPr>
          <w:smallCaps/>
          <w:sz w:val="28"/>
          <w:szCs w:val="28"/>
        </w:rPr>
        <w:t>Work Requirements</w:t>
      </w:r>
      <w:bookmarkEnd w:id="19"/>
      <w:r w:rsidR="00E179C0">
        <w:rPr>
          <w:smallCaps/>
          <w:sz w:val="28"/>
          <w:szCs w:val="28"/>
        </w:rPr>
        <w:t xml:space="preserve"> </w:t>
      </w:r>
    </w:p>
    <w:p w14:paraId="59AC8B5B" w14:textId="77777777"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in order for successful completion of this project/contract.</w:t>
      </w:r>
      <w:del w:id="20" w:author="Tara Baren" w:date="2018-05-18T13:45:00Z">
        <w:r w:rsidR="00320A42" w:rsidDel="00ED109B">
          <w:rPr>
            <w:color w:val="008000"/>
            <w:sz w:val="24"/>
          </w:rPr>
          <w:delText xml:space="preserve">  </w:delText>
        </w:r>
      </w:del>
      <w:ins w:id="21" w:author="Tara Baren" w:date="2018-05-18T13:45:00Z">
        <w:r w:rsidR="00ED109B">
          <w:rPr>
            <w:color w:val="008000"/>
            <w:sz w:val="24"/>
          </w:rPr>
          <w:t xml:space="preserve"> </w:t>
        </w:r>
      </w:ins>
      <w:r w:rsidR="00320A42">
        <w:rPr>
          <w:color w:val="008000"/>
          <w:sz w:val="24"/>
        </w:rPr>
        <w:t>As with all other portions of the SOW, every effort should be made to include as much detail as possible.</w:t>
      </w:r>
    </w:p>
    <w:p w14:paraId="4B6B0C02" w14:textId="77777777" w:rsidR="00FD55F1" w:rsidRDefault="00FD55F1" w:rsidP="003746D1">
      <w:pPr>
        <w:rPr>
          <w:color w:val="008000"/>
          <w:sz w:val="24"/>
        </w:rPr>
      </w:pPr>
    </w:p>
    <w:p w14:paraId="64B87C6B" w14:textId="77777777" w:rsidR="00BD327B" w:rsidRDefault="00320A42" w:rsidP="00BD327B">
      <w:pPr>
        <w:rPr>
          <w:sz w:val="24"/>
        </w:rPr>
      </w:pPr>
      <w:r>
        <w:rPr>
          <w:sz w:val="24"/>
        </w:rPr>
        <w:t>As part of the Website Redesign Project the vendor will be responsible for performing tasks throughout various stages of this project.</w:t>
      </w:r>
      <w:del w:id="22" w:author="Tara Baren" w:date="2018-05-18T13:45:00Z">
        <w:r w:rsidDel="00ED109B">
          <w:rPr>
            <w:sz w:val="24"/>
          </w:rPr>
          <w:delText xml:space="preserve">  </w:delText>
        </w:r>
      </w:del>
      <w:ins w:id="23" w:author="Tara Baren" w:date="2018-05-18T13:45:00Z">
        <w:r w:rsidR="00ED109B">
          <w:rPr>
            <w:sz w:val="24"/>
          </w:rPr>
          <w:t xml:space="preserve"> </w:t>
        </w:r>
      </w:ins>
      <w:r>
        <w:rPr>
          <w:sz w:val="24"/>
        </w:rPr>
        <w:t>The following is a list of these tasks which will result in the successful completion of this project:</w:t>
      </w:r>
    </w:p>
    <w:p w14:paraId="148A10F5" w14:textId="77777777" w:rsidR="00320A42" w:rsidRDefault="00320A42" w:rsidP="00BD327B">
      <w:pPr>
        <w:rPr>
          <w:sz w:val="24"/>
        </w:rPr>
      </w:pPr>
    </w:p>
    <w:p w14:paraId="0FB932B1" w14:textId="08D3A93C" w:rsidR="00320A42" w:rsidRDefault="004C4A61" w:rsidP="00BD327B">
      <w:pPr>
        <w:rPr>
          <w:sz w:val="24"/>
        </w:rPr>
      </w:pPr>
      <w:r>
        <w:rPr>
          <w:sz w:val="24"/>
        </w:rPr>
        <w:t>Initiation</w:t>
      </w:r>
      <w:r w:rsidR="00320A42">
        <w:rPr>
          <w:sz w:val="24"/>
        </w:rPr>
        <w:t>:</w:t>
      </w:r>
    </w:p>
    <w:p w14:paraId="2A9A41D2" w14:textId="32FB6F9C" w:rsidR="00320A42" w:rsidRDefault="004C4A61" w:rsidP="00320A42">
      <w:pPr>
        <w:numPr>
          <w:ilvl w:val="0"/>
          <w:numId w:val="44"/>
        </w:numPr>
        <w:rPr>
          <w:sz w:val="24"/>
        </w:rPr>
      </w:pPr>
      <w:r>
        <w:rPr>
          <w:sz w:val="24"/>
        </w:rPr>
        <w:t xml:space="preserve">Management will Develop a project charter along with the Documentation Specialist. </w:t>
      </w:r>
    </w:p>
    <w:p w14:paraId="084D952D" w14:textId="1DFE6655" w:rsidR="004C4A61" w:rsidRDefault="004C4A61" w:rsidP="00320A42">
      <w:pPr>
        <w:numPr>
          <w:ilvl w:val="0"/>
          <w:numId w:val="44"/>
        </w:numPr>
        <w:rPr>
          <w:sz w:val="24"/>
        </w:rPr>
      </w:pPr>
      <w:r>
        <w:rPr>
          <w:sz w:val="24"/>
        </w:rPr>
        <w:t>The Project Charter will be submitted and approved by the client.</w:t>
      </w:r>
    </w:p>
    <w:p w14:paraId="7ADBE2E9" w14:textId="77777777" w:rsidR="00320A42" w:rsidRDefault="00320A42" w:rsidP="00BD327B">
      <w:pPr>
        <w:rPr>
          <w:sz w:val="24"/>
        </w:rPr>
      </w:pPr>
    </w:p>
    <w:p w14:paraId="609D0BBD" w14:textId="0D44475C" w:rsidR="00320A42" w:rsidRDefault="004C4A61" w:rsidP="00BD327B">
      <w:pPr>
        <w:rPr>
          <w:sz w:val="24"/>
        </w:rPr>
      </w:pPr>
      <w:r>
        <w:rPr>
          <w:sz w:val="24"/>
        </w:rPr>
        <w:t>Planning</w:t>
      </w:r>
      <w:r w:rsidR="00320A42">
        <w:rPr>
          <w:sz w:val="24"/>
        </w:rPr>
        <w:t>:</w:t>
      </w:r>
    </w:p>
    <w:p w14:paraId="72324901" w14:textId="40335D4C" w:rsidR="00645314" w:rsidRDefault="004C4A61" w:rsidP="00320A42">
      <w:pPr>
        <w:numPr>
          <w:ilvl w:val="0"/>
          <w:numId w:val="43"/>
        </w:numPr>
        <w:rPr>
          <w:sz w:val="24"/>
        </w:rPr>
      </w:pPr>
      <w:r>
        <w:rPr>
          <w:sz w:val="24"/>
        </w:rPr>
        <w:t>Scope statements will be developed by the Project Manager and Documentation Specialist.</w:t>
      </w:r>
    </w:p>
    <w:p w14:paraId="41F1A738" w14:textId="2D3C4BBD" w:rsidR="004C4A61" w:rsidRDefault="004C4A61" w:rsidP="00320A42">
      <w:pPr>
        <w:numPr>
          <w:ilvl w:val="0"/>
          <w:numId w:val="43"/>
        </w:numPr>
        <w:rPr>
          <w:sz w:val="24"/>
        </w:rPr>
      </w:pPr>
      <w:r>
        <w:rPr>
          <w:sz w:val="24"/>
        </w:rPr>
        <w:t>Scope statements will be approved by the client.</w:t>
      </w:r>
    </w:p>
    <w:p w14:paraId="12B1BAE8" w14:textId="15581003" w:rsidR="004C4A61" w:rsidRDefault="004C4A61" w:rsidP="00320A42">
      <w:pPr>
        <w:numPr>
          <w:ilvl w:val="0"/>
          <w:numId w:val="43"/>
        </w:numPr>
        <w:rPr>
          <w:sz w:val="24"/>
        </w:rPr>
      </w:pPr>
      <w:r>
        <w:rPr>
          <w:sz w:val="24"/>
        </w:rPr>
        <w:t>Kickoff meetings will be held featuring all team members.</w:t>
      </w:r>
    </w:p>
    <w:p w14:paraId="6F08B8D9" w14:textId="12A804A8" w:rsidR="004C4A61" w:rsidRDefault="004C4A61" w:rsidP="00320A42">
      <w:pPr>
        <w:numPr>
          <w:ilvl w:val="0"/>
          <w:numId w:val="43"/>
        </w:numPr>
        <w:rPr>
          <w:sz w:val="24"/>
        </w:rPr>
      </w:pPr>
      <w:r>
        <w:rPr>
          <w:sz w:val="24"/>
        </w:rPr>
        <w:lastRenderedPageBreak/>
        <w:t>A project plan will be developed and submitted by the Project Manager and Documentation Specialist.</w:t>
      </w:r>
    </w:p>
    <w:p w14:paraId="42BFDF62" w14:textId="6E1E2400" w:rsidR="004C4A61" w:rsidRDefault="004C4A61" w:rsidP="00320A42">
      <w:pPr>
        <w:numPr>
          <w:ilvl w:val="0"/>
          <w:numId w:val="43"/>
        </w:numPr>
        <w:rPr>
          <w:sz w:val="24"/>
        </w:rPr>
      </w:pPr>
      <w:r>
        <w:rPr>
          <w:sz w:val="24"/>
        </w:rPr>
        <w:t>The project plan will be approved by the client.</w:t>
      </w:r>
    </w:p>
    <w:p w14:paraId="0E27B0AA" w14:textId="77777777" w:rsidR="00320A42" w:rsidRDefault="00320A42" w:rsidP="00320A42">
      <w:pPr>
        <w:rPr>
          <w:sz w:val="24"/>
        </w:rPr>
      </w:pPr>
    </w:p>
    <w:p w14:paraId="23B122A1" w14:textId="275DFCF7" w:rsidR="00320A42" w:rsidRDefault="004C4A61" w:rsidP="00320A42">
      <w:pPr>
        <w:rPr>
          <w:sz w:val="24"/>
        </w:rPr>
      </w:pPr>
      <w:r>
        <w:rPr>
          <w:sz w:val="24"/>
        </w:rPr>
        <w:t>Construction</w:t>
      </w:r>
      <w:r w:rsidR="00320A42">
        <w:rPr>
          <w:sz w:val="24"/>
        </w:rPr>
        <w:t>:</w:t>
      </w:r>
    </w:p>
    <w:p w14:paraId="1918487A" w14:textId="40AC7518" w:rsidR="00320A42" w:rsidRDefault="004C4A61" w:rsidP="004C4A61">
      <w:pPr>
        <w:pStyle w:val="ListParagraph"/>
        <w:numPr>
          <w:ilvl w:val="0"/>
          <w:numId w:val="43"/>
        </w:numPr>
        <w:rPr>
          <w:sz w:val="24"/>
        </w:rPr>
      </w:pPr>
      <w:r>
        <w:rPr>
          <w:sz w:val="24"/>
        </w:rPr>
        <w:t>A kickoff meeting will be held featuring the project manager, construction specialist, and subordinates.</w:t>
      </w:r>
    </w:p>
    <w:p w14:paraId="46D05B1C" w14:textId="0BC12E42" w:rsidR="004C4A61" w:rsidRDefault="004C4A61" w:rsidP="004C4A61">
      <w:pPr>
        <w:pStyle w:val="ListParagraph"/>
        <w:numPr>
          <w:ilvl w:val="0"/>
          <w:numId w:val="43"/>
        </w:numPr>
        <w:rPr>
          <w:sz w:val="24"/>
        </w:rPr>
      </w:pPr>
      <w:r>
        <w:rPr>
          <w:sz w:val="24"/>
        </w:rPr>
        <w:t>Requirements will be validated.</w:t>
      </w:r>
    </w:p>
    <w:p w14:paraId="795481D1" w14:textId="3AF0CB0D" w:rsidR="004C4A61" w:rsidRDefault="00A05376" w:rsidP="004C4A61">
      <w:pPr>
        <w:pStyle w:val="ListParagraph"/>
        <w:numPr>
          <w:ilvl w:val="0"/>
          <w:numId w:val="43"/>
        </w:numPr>
        <w:rPr>
          <w:sz w:val="24"/>
        </w:rPr>
      </w:pPr>
      <w:r>
        <w:rPr>
          <w:sz w:val="24"/>
        </w:rPr>
        <w:t>Materials will be procured.</w:t>
      </w:r>
    </w:p>
    <w:p w14:paraId="23A4C5E4" w14:textId="1C01E730" w:rsidR="00A05376" w:rsidRDefault="00A05376" w:rsidP="004C4A61">
      <w:pPr>
        <w:pStyle w:val="ListParagraph"/>
        <w:numPr>
          <w:ilvl w:val="0"/>
          <w:numId w:val="43"/>
        </w:numPr>
        <w:rPr>
          <w:sz w:val="24"/>
        </w:rPr>
      </w:pPr>
      <w:r>
        <w:rPr>
          <w:sz w:val="24"/>
        </w:rPr>
        <w:t>Garage Apartment will be constructed by the associated team members.</w:t>
      </w:r>
    </w:p>
    <w:p w14:paraId="42B458E0" w14:textId="6F033BFA" w:rsidR="00A05376" w:rsidRDefault="00A05376" w:rsidP="004C4A61">
      <w:pPr>
        <w:pStyle w:val="ListParagraph"/>
        <w:numPr>
          <w:ilvl w:val="0"/>
          <w:numId w:val="43"/>
        </w:numPr>
        <w:rPr>
          <w:sz w:val="24"/>
        </w:rPr>
      </w:pPr>
      <w:r>
        <w:rPr>
          <w:sz w:val="24"/>
        </w:rPr>
        <w:t>Areas will be furnished according to the design specialist’s designs.</w:t>
      </w:r>
    </w:p>
    <w:p w14:paraId="08FD5EC3" w14:textId="43E9FF02" w:rsidR="00A05376" w:rsidRPr="004C4A61" w:rsidRDefault="00A05376" w:rsidP="004C4A61">
      <w:pPr>
        <w:pStyle w:val="ListParagraph"/>
        <w:numPr>
          <w:ilvl w:val="0"/>
          <w:numId w:val="43"/>
        </w:numPr>
        <w:rPr>
          <w:sz w:val="24"/>
        </w:rPr>
      </w:pPr>
      <w:r>
        <w:rPr>
          <w:sz w:val="24"/>
        </w:rPr>
        <w:t>Requirements will be reviewed.</w:t>
      </w:r>
    </w:p>
    <w:p w14:paraId="53A12718" w14:textId="4EC09113" w:rsidR="00320A42" w:rsidRDefault="004C4A61" w:rsidP="00320A42">
      <w:pPr>
        <w:rPr>
          <w:sz w:val="24"/>
        </w:rPr>
      </w:pPr>
      <w:r>
        <w:rPr>
          <w:sz w:val="24"/>
        </w:rPr>
        <w:t>Landscaping</w:t>
      </w:r>
      <w:r w:rsidR="00320A42">
        <w:rPr>
          <w:sz w:val="24"/>
        </w:rPr>
        <w:t>:</w:t>
      </w:r>
    </w:p>
    <w:p w14:paraId="5F6EA07B" w14:textId="6584164F" w:rsidR="00320A42" w:rsidRDefault="00A05376" w:rsidP="00A05376">
      <w:pPr>
        <w:pStyle w:val="ListParagraph"/>
        <w:numPr>
          <w:ilvl w:val="0"/>
          <w:numId w:val="43"/>
        </w:numPr>
        <w:rPr>
          <w:sz w:val="24"/>
        </w:rPr>
      </w:pPr>
      <w:r>
        <w:rPr>
          <w:sz w:val="24"/>
        </w:rPr>
        <w:t>Landscapes will be designed according to the Design Specialist.</w:t>
      </w:r>
    </w:p>
    <w:p w14:paraId="43882F23" w14:textId="020E91B9" w:rsidR="00A05376" w:rsidRDefault="00A05376" w:rsidP="00A05376">
      <w:pPr>
        <w:pStyle w:val="ListParagraph"/>
        <w:numPr>
          <w:ilvl w:val="0"/>
          <w:numId w:val="43"/>
        </w:numPr>
        <w:rPr>
          <w:sz w:val="24"/>
        </w:rPr>
      </w:pPr>
      <w:r>
        <w:rPr>
          <w:sz w:val="24"/>
        </w:rPr>
        <w:t xml:space="preserve">Materials will be acquired. </w:t>
      </w:r>
    </w:p>
    <w:p w14:paraId="053BAD2F" w14:textId="4CC3C991" w:rsidR="00A05376" w:rsidRPr="00A05376" w:rsidRDefault="00A05376" w:rsidP="00A05376">
      <w:pPr>
        <w:pStyle w:val="ListParagraph"/>
        <w:numPr>
          <w:ilvl w:val="0"/>
          <w:numId w:val="43"/>
        </w:numPr>
        <w:rPr>
          <w:sz w:val="24"/>
        </w:rPr>
      </w:pPr>
      <w:r>
        <w:rPr>
          <w:sz w:val="24"/>
        </w:rPr>
        <w:t>Design philosophies will be implemented.</w:t>
      </w:r>
    </w:p>
    <w:p w14:paraId="320F68D3" w14:textId="1038FCA8" w:rsidR="00320A42" w:rsidRDefault="004C4A61" w:rsidP="00320A42">
      <w:pPr>
        <w:rPr>
          <w:sz w:val="24"/>
        </w:rPr>
      </w:pPr>
      <w:r>
        <w:rPr>
          <w:sz w:val="24"/>
        </w:rPr>
        <w:t>Closeout</w:t>
      </w:r>
      <w:r w:rsidR="00320A42">
        <w:rPr>
          <w:sz w:val="24"/>
        </w:rPr>
        <w:t>:</w:t>
      </w:r>
    </w:p>
    <w:p w14:paraId="572C33A5" w14:textId="7EDDDDB2" w:rsidR="00645314" w:rsidRDefault="00A05376" w:rsidP="00645314">
      <w:pPr>
        <w:numPr>
          <w:ilvl w:val="0"/>
          <w:numId w:val="43"/>
        </w:numPr>
        <w:rPr>
          <w:sz w:val="24"/>
        </w:rPr>
      </w:pPr>
      <w:r>
        <w:rPr>
          <w:sz w:val="24"/>
        </w:rPr>
        <w:t>Audits will be compliant.</w:t>
      </w:r>
    </w:p>
    <w:p w14:paraId="28444E58" w14:textId="3F4676FF" w:rsidR="00A05376" w:rsidRDefault="00A05376" w:rsidP="00645314">
      <w:pPr>
        <w:numPr>
          <w:ilvl w:val="0"/>
          <w:numId w:val="43"/>
        </w:numPr>
        <w:rPr>
          <w:sz w:val="24"/>
        </w:rPr>
      </w:pPr>
      <w:r>
        <w:rPr>
          <w:sz w:val="24"/>
        </w:rPr>
        <w:t>Documentation specialist and Project Manager will go over project successes to document.</w:t>
      </w:r>
    </w:p>
    <w:p w14:paraId="4D6E5C26" w14:textId="2B58FD43" w:rsidR="00A05376" w:rsidRDefault="00A05376" w:rsidP="00645314">
      <w:pPr>
        <w:numPr>
          <w:ilvl w:val="0"/>
          <w:numId w:val="43"/>
        </w:numPr>
        <w:rPr>
          <w:sz w:val="24"/>
        </w:rPr>
      </w:pPr>
      <w:r>
        <w:rPr>
          <w:sz w:val="24"/>
        </w:rPr>
        <w:t>The client will give final approval.</w:t>
      </w:r>
    </w:p>
    <w:p w14:paraId="55C63707" w14:textId="77777777" w:rsidR="00FE4529" w:rsidRDefault="00FE4529" w:rsidP="00FE4529">
      <w:pPr>
        <w:rPr>
          <w:sz w:val="24"/>
        </w:rPr>
      </w:pPr>
    </w:p>
    <w:p w14:paraId="7B89BFD2" w14:textId="77777777" w:rsidR="00645314" w:rsidRDefault="00645314" w:rsidP="00645314">
      <w:pPr>
        <w:ind w:left="360"/>
        <w:rPr>
          <w:sz w:val="24"/>
        </w:rPr>
      </w:pPr>
    </w:p>
    <w:p w14:paraId="6E90C5FC" w14:textId="77777777" w:rsidR="00BA5ACA" w:rsidRPr="00053602" w:rsidRDefault="00BA5ACA" w:rsidP="00BA5ACA">
      <w:pPr>
        <w:pStyle w:val="Heading1"/>
        <w:jc w:val="left"/>
        <w:rPr>
          <w:smallCaps/>
          <w:sz w:val="28"/>
          <w:szCs w:val="28"/>
        </w:rPr>
      </w:pPr>
      <w:bookmarkStart w:id="24" w:name="_Toc332473323"/>
      <w:r>
        <w:rPr>
          <w:smallCaps/>
          <w:sz w:val="28"/>
          <w:szCs w:val="28"/>
        </w:rPr>
        <w:t>Schedule/Milestones</w:t>
      </w:r>
      <w:bookmarkEnd w:id="24"/>
    </w:p>
    <w:p w14:paraId="43084790" w14:textId="77777777"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e of deliverables and milestones for this project.</w:t>
      </w:r>
      <w:del w:id="25" w:author="Tara Baren" w:date="2018-05-18T13:45:00Z">
        <w:r w:rsidDel="00ED109B">
          <w:rPr>
            <w:color w:val="008000"/>
            <w:sz w:val="24"/>
          </w:rPr>
          <w:delText xml:space="preserve">  </w:delText>
        </w:r>
      </w:del>
      <w:ins w:id="26" w:author="Tara Baren" w:date="2018-05-18T13:45:00Z">
        <w:r w:rsidR="00ED109B">
          <w:rPr>
            <w:color w:val="008000"/>
            <w:sz w:val="24"/>
          </w:rPr>
          <w:t xml:space="preserve"> </w:t>
        </w:r>
      </w:ins>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14:paraId="2FAE3242" w14:textId="77777777" w:rsidR="00BA5ACA" w:rsidRDefault="00BA5ACA" w:rsidP="00BA5ACA">
      <w:pPr>
        <w:rPr>
          <w:color w:val="008000"/>
          <w:sz w:val="24"/>
        </w:rPr>
      </w:pPr>
    </w:p>
    <w:p w14:paraId="48CAEABD" w14:textId="77777777" w:rsidR="00645314" w:rsidRDefault="00645314" w:rsidP="00BA5ACA">
      <w:pPr>
        <w:rPr>
          <w:sz w:val="24"/>
        </w:rPr>
      </w:pPr>
      <w:r>
        <w:rPr>
          <w:sz w:val="24"/>
        </w:rPr>
        <w:t>The below list consists of the initial milestones identified for the Website Redesign Project:</w:t>
      </w:r>
    </w:p>
    <w:p w14:paraId="2B9C298E" w14:textId="77777777" w:rsidR="00645314" w:rsidRDefault="00645314" w:rsidP="00BA5ACA">
      <w:pPr>
        <w:rPr>
          <w:sz w:val="24"/>
        </w:rPr>
      </w:pPr>
    </w:p>
    <w:tbl>
      <w:tblPr>
        <w:tblStyle w:val="TableGrid"/>
        <w:tblW w:w="0" w:type="auto"/>
        <w:tblLook w:val="04A0" w:firstRow="1" w:lastRow="0" w:firstColumn="1" w:lastColumn="0" w:noHBand="0" w:noVBand="1"/>
      </w:tblPr>
      <w:tblGrid>
        <w:gridCol w:w="4667"/>
        <w:gridCol w:w="4683"/>
      </w:tblGrid>
      <w:tr w:rsidR="00A05376" w14:paraId="7E5D4F0E" w14:textId="77777777" w:rsidTr="00A05376">
        <w:tc>
          <w:tcPr>
            <w:tcW w:w="4788" w:type="dxa"/>
          </w:tcPr>
          <w:p w14:paraId="03D08E4F" w14:textId="30AA2CB3" w:rsidR="00A05376" w:rsidRPr="00A05376" w:rsidRDefault="00A05376" w:rsidP="00BD327B">
            <w:pPr>
              <w:rPr>
                <w:b/>
                <w:bCs/>
                <w:sz w:val="24"/>
              </w:rPr>
            </w:pPr>
            <w:r w:rsidRPr="00A05376">
              <w:rPr>
                <w:b/>
                <w:bCs/>
                <w:sz w:val="24"/>
              </w:rPr>
              <w:t>Milestone</w:t>
            </w:r>
          </w:p>
        </w:tc>
        <w:tc>
          <w:tcPr>
            <w:tcW w:w="4788" w:type="dxa"/>
          </w:tcPr>
          <w:p w14:paraId="72F00E30" w14:textId="177776E0" w:rsidR="00A05376" w:rsidRPr="00A05376" w:rsidRDefault="00A05376" w:rsidP="00A05376">
            <w:pPr>
              <w:jc w:val="right"/>
              <w:rPr>
                <w:b/>
                <w:bCs/>
                <w:sz w:val="24"/>
              </w:rPr>
            </w:pPr>
            <w:r w:rsidRPr="00A05376">
              <w:rPr>
                <w:b/>
                <w:bCs/>
                <w:sz w:val="24"/>
              </w:rPr>
              <w:t>Expected Date of Accomplishment</w:t>
            </w:r>
          </w:p>
        </w:tc>
      </w:tr>
      <w:tr w:rsidR="00A05376" w14:paraId="0D367988" w14:textId="77777777" w:rsidTr="00A05376">
        <w:tc>
          <w:tcPr>
            <w:tcW w:w="4788" w:type="dxa"/>
          </w:tcPr>
          <w:p w14:paraId="5CAEC398" w14:textId="7E288B7D" w:rsidR="00A05376" w:rsidRDefault="00A05376" w:rsidP="00BD327B">
            <w:pPr>
              <w:rPr>
                <w:sz w:val="24"/>
              </w:rPr>
            </w:pPr>
            <w:r>
              <w:rPr>
                <w:sz w:val="24"/>
              </w:rPr>
              <w:t>Project Plan Approval</w:t>
            </w:r>
          </w:p>
        </w:tc>
        <w:tc>
          <w:tcPr>
            <w:tcW w:w="4788" w:type="dxa"/>
          </w:tcPr>
          <w:p w14:paraId="379293A2" w14:textId="0B6F1825" w:rsidR="00A05376" w:rsidRDefault="00A05376" w:rsidP="00A05376">
            <w:pPr>
              <w:jc w:val="right"/>
              <w:rPr>
                <w:sz w:val="24"/>
              </w:rPr>
            </w:pPr>
            <w:r>
              <w:rPr>
                <w:sz w:val="24"/>
              </w:rPr>
              <w:t>18 February 2024</w:t>
            </w:r>
          </w:p>
        </w:tc>
      </w:tr>
      <w:tr w:rsidR="00A05376" w14:paraId="261AF707" w14:textId="77777777" w:rsidTr="00A05376">
        <w:tc>
          <w:tcPr>
            <w:tcW w:w="4788" w:type="dxa"/>
          </w:tcPr>
          <w:p w14:paraId="05453650" w14:textId="40407DF0" w:rsidR="00A05376" w:rsidRDefault="00A05376" w:rsidP="00BD327B">
            <w:pPr>
              <w:rPr>
                <w:sz w:val="24"/>
              </w:rPr>
            </w:pPr>
            <w:r>
              <w:rPr>
                <w:sz w:val="24"/>
              </w:rPr>
              <w:t>Team Initial Kickoff Meeting</w:t>
            </w:r>
          </w:p>
        </w:tc>
        <w:tc>
          <w:tcPr>
            <w:tcW w:w="4788" w:type="dxa"/>
          </w:tcPr>
          <w:p w14:paraId="4B41605F" w14:textId="5E2A7392" w:rsidR="00A05376" w:rsidRDefault="00A05376" w:rsidP="00A05376">
            <w:pPr>
              <w:jc w:val="right"/>
              <w:rPr>
                <w:sz w:val="24"/>
              </w:rPr>
            </w:pPr>
            <w:r>
              <w:rPr>
                <w:sz w:val="24"/>
              </w:rPr>
              <w:t>26 February 2024</w:t>
            </w:r>
          </w:p>
        </w:tc>
      </w:tr>
      <w:tr w:rsidR="00A05376" w14:paraId="65CBF3BB" w14:textId="77777777" w:rsidTr="00A05376">
        <w:tc>
          <w:tcPr>
            <w:tcW w:w="4788" w:type="dxa"/>
          </w:tcPr>
          <w:p w14:paraId="7DE11B69" w14:textId="6BF27348" w:rsidR="00A05376" w:rsidRDefault="00A05376" w:rsidP="00BD327B">
            <w:pPr>
              <w:rPr>
                <w:sz w:val="24"/>
              </w:rPr>
            </w:pPr>
            <w:r>
              <w:rPr>
                <w:sz w:val="24"/>
              </w:rPr>
              <w:t>Garage Constructed</w:t>
            </w:r>
          </w:p>
        </w:tc>
        <w:tc>
          <w:tcPr>
            <w:tcW w:w="4788" w:type="dxa"/>
          </w:tcPr>
          <w:p w14:paraId="3FE59683" w14:textId="04F8C222" w:rsidR="00A05376" w:rsidRDefault="00A05376" w:rsidP="00A05376">
            <w:pPr>
              <w:jc w:val="right"/>
              <w:rPr>
                <w:sz w:val="24"/>
              </w:rPr>
            </w:pPr>
            <w:r>
              <w:rPr>
                <w:sz w:val="24"/>
              </w:rPr>
              <w:t>20 April 2024</w:t>
            </w:r>
          </w:p>
        </w:tc>
      </w:tr>
      <w:tr w:rsidR="00A05376" w14:paraId="73D77C29" w14:textId="77777777" w:rsidTr="00A05376">
        <w:tc>
          <w:tcPr>
            <w:tcW w:w="4788" w:type="dxa"/>
          </w:tcPr>
          <w:p w14:paraId="13D450A2" w14:textId="594171B1" w:rsidR="00A05376" w:rsidRDefault="00A05376" w:rsidP="00BD327B">
            <w:pPr>
              <w:rPr>
                <w:sz w:val="24"/>
              </w:rPr>
            </w:pPr>
            <w:r>
              <w:rPr>
                <w:sz w:val="24"/>
              </w:rPr>
              <w:t>Indoors Fully Furnished</w:t>
            </w:r>
          </w:p>
        </w:tc>
        <w:tc>
          <w:tcPr>
            <w:tcW w:w="4788" w:type="dxa"/>
          </w:tcPr>
          <w:p w14:paraId="5325FFE9" w14:textId="224E7432" w:rsidR="00A05376" w:rsidRDefault="00A05376" w:rsidP="00A05376">
            <w:pPr>
              <w:jc w:val="right"/>
              <w:rPr>
                <w:sz w:val="24"/>
              </w:rPr>
            </w:pPr>
            <w:r>
              <w:rPr>
                <w:sz w:val="24"/>
              </w:rPr>
              <w:t>8 May 2024</w:t>
            </w:r>
          </w:p>
        </w:tc>
      </w:tr>
      <w:tr w:rsidR="00A05376" w14:paraId="71093B56" w14:textId="77777777" w:rsidTr="00A05376">
        <w:tc>
          <w:tcPr>
            <w:tcW w:w="4788" w:type="dxa"/>
          </w:tcPr>
          <w:p w14:paraId="5C524C76" w14:textId="58EEB8AF" w:rsidR="00A05376" w:rsidRDefault="00A05376" w:rsidP="00BD327B">
            <w:pPr>
              <w:rPr>
                <w:sz w:val="24"/>
              </w:rPr>
            </w:pPr>
            <w:r>
              <w:rPr>
                <w:sz w:val="24"/>
              </w:rPr>
              <w:t>Implemented Design Philosophies</w:t>
            </w:r>
          </w:p>
        </w:tc>
        <w:tc>
          <w:tcPr>
            <w:tcW w:w="4788" w:type="dxa"/>
          </w:tcPr>
          <w:p w14:paraId="5C4C2A8D" w14:textId="4C61779C" w:rsidR="00A05376" w:rsidRDefault="00A05376" w:rsidP="00A05376">
            <w:pPr>
              <w:jc w:val="right"/>
              <w:rPr>
                <w:sz w:val="24"/>
              </w:rPr>
            </w:pPr>
            <w:r>
              <w:rPr>
                <w:sz w:val="24"/>
              </w:rPr>
              <w:t>1 June 2024</w:t>
            </w:r>
          </w:p>
        </w:tc>
      </w:tr>
      <w:tr w:rsidR="00A05376" w14:paraId="0B679820" w14:textId="77777777" w:rsidTr="00A05376">
        <w:tc>
          <w:tcPr>
            <w:tcW w:w="4788" w:type="dxa"/>
          </w:tcPr>
          <w:p w14:paraId="0A364376" w14:textId="18E2EA5D" w:rsidR="00A05376" w:rsidRDefault="00A05376" w:rsidP="00BD327B">
            <w:pPr>
              <w:rPr>
                <w:sz w:val="24"/>
              </w:rPr>
            </w:pPr>
            <w:r>
              <w:rPr>
                <w:sz w:val="24"/>
              </w:rPr>
              <w:t>Project Management Plan Updated</w:t>
            </w:r>
          </w:p>
        </w:tc>
        <w:tc>
          <w:tcPr>
            <w:tcW w:w="4788" w:type="dxa"/>
          </w:tcPr>
          <w:p w14:paraId="5EC6CB06" w14:textId="7472CEF5" w:rsidR="00A05376" w:rsidRDefault="00A05376" w:rsidP="00A05376">
            <w:pPr>
              <w:jc w:val="right"/>
              <w:rPr>
                <w:sz w:val="24"/>
              </w:rPr>
            </w:pPr>
            <w:r>
              <w:rPr>
                <w:sz w:val="24"/>
              </w:rPr>
              <w:t>8 Jun 2024</w:t>
            </w:r>
          </w:p>
        </w:tc>
      </w:tr>
      <w:tr w:rsidR="00A05376" w14:paraId="286A92A0" w14:textId="77777777" w:rsidTr="00A05376">
        <w:tc>
          <w:tcPr>
            <w:tcW w:w="4788" w:type="dxa"/>
          </w:tcPr>
          <w:p w14:paraId="2043A92B" w14:textId="1C376F20" w:rsidR="00A05376" w:rsidRDefault="00A05376" w:rsidP="00BD327B">
            <w:pPr>
              <w:rPr>
                <w:sz w:val="24"/>
              </w:rPr>
            </w:pPr>
            <w:r>
              <w:rPr>
                <w:sz w:val="24"/>
              </w:rPr>
              <w:t>Final Client Approval</w:t>
            </w:r>
          </w:p>
        </w:tc>
        <w:tc>
          <w:tcPr>
            <w:tcW w:w="4788" w:type="dxa"/>
          </w:tcPr>
          <w:p w14:paraId="5EBD8A2C" w14:textId="5565FE22" w:rsidR="00A05376" w:rsidRDefault="00A05376" w:rsidP="00A05376">
            <w:pPr>
              <w:jc w:val="right"/>
              <w:rPr>
                <w:sz w:val="24"/>
              </w:rPr>
            </w:pPr>
            <w:r>
              <w:rPr>
                <w:sz w:val="24"/>
              </w:rPr>
              <w:t>10 June 2024</w:t>
            </w:r>
          </w:p>
        </w:tc>
      </w:tr>
    </w:tbl>
    <w:p w14:paraId="057994EA" w14:textId="77777777" w:rsidR="00BA5ACA" w:rsidRDefault="00BA5ACA" w:rsidP="00BD327B">
      <w:pPr>
        <w:rPr>
          <w:sz w:val="24"/>
        </w:rPr>
      </w:pPr>
    </w:p>
    <w:p w14:paraId="2452906E" w14:textId="77777777" w:rsidR="00BA5ACA" w:rsidRPr="00053602" w:rsidRDefault="00BA5ACA" w:rsidP="00BA5ACA">
      <w:pPr>
        <w:pStyle w:val="Heading1"/>
        <w:jc w:val="left"/>
        <w:rPr>
          <w:smallCaps/>
          <w:sz w:val="28"/>
          <w:szCs w:val="28"/>
        </w:rPr>
      </w:pPr>
      <w:bookmarkStart w:id="27" w:name="_Toc332473324"/>
      <w:r>
        <w:rPr>
          <w:smallCaps/>
          <w:sz w:val="28"/>
          <w:szCs w:val="28"/>
        </w:rPr>
        <w:t>Acceptance Criteria</w:t>
      </w:r>
      <w:bookmarkEnd w:id="27"/>
    </w:p>
    <w:p w14:paraId="0E7B8C83" w14:textId="77777777" w:rsidR="00BA5ACA" w:rsidRDefault="00FE4529" w:rsidP="00BA5ACA">
      <w:pPr>
        <w:rPr>
          <w:color w:val="008000"/>
          <w:sz w:val="24"/>
        </w:rPr>
      </w:pPr>
      <w:r>
        <w:rPr>
          <w:color w:val="008000"/>
          <w:sz w:val="24"/>
        </w:rPr>
        <w:t>This section d</w:t>
      </w:r>
      <w:r w:rsidR="002A548F">
        <w:rPr>
          <w:color w:val="008000"/>
          <w:sz w:val="24"/>
        </w:rPr>
        <w:t>efines how the customer will accept the deliverables resulting from this SOW.</w:t>
      </w:r>
      <w:del w:id="28" w:author="Tara Baren" w:date="2018-05-18T13:45:00Z">
        <w:r w:rsidR="002A548F" w:rsidDel="00ED109B">
          <w:rPr>
            <w:color w:val="008000"/>
            <w:sz w:val="24"/>
          </w:rPr>
          <w:delText xml:space="preserve">  </w:delText>
        </w:r>
      </w:del>
      <w:ins w:id="29" w:author="Tara Baren" w:date="2018-05-18T13:45:00Z">
        <w:r w:rsidR="00ED109B">
          <w:rPr>
            <w:color w:val="008000"/>
            <w:sz w:val="24"/>
          </w:rPr>
          <w:t xml:space="preserve"> </w:t>
        </w:r>
      </w:ins>
      <w:r>
        <w:rPr>
          <w:color w:val="008000"/>
          <w:sz w:val="24"/>
        </w:rPr>
        <w:t>The acceptance of deliverables must be clearly defined and understood by all parties.</w:t>
      </w:r>
      <w:del w:id="30" w:author="Tara Baren" w:date="2018-05-18T13:45:00Z">
        <w:r w:rsidDel="00ED109B">
          <w:rPr>
            <w:color w:val="008000"/>
            <w:sz w:val="24"/>
          </w:rPr>
          <w:delText xml:space="preserve">  </w:delText>
        </w:r>
      </w:del>
      <w:ins w:id="31" w:author="Tara Baren" w:date="2018-05-18T13:45:00Z">
        <w:r w:rsidR="00ED109B">
          <w:rPr>
            <w:color w:val="008000"/>
            <w:sz w:val="24"/>
          </w:rPr>
          <w:t xml:space="preserve"> </w:t>
        </w:r>
      </w:ins>
      <w:r>
        <w:rPr>
          <w:color w:val="008000"/>
          <w:sz w:val="24"/>
        </w:rPr>
        <w:t xml:space="preserve">This section 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14:paraId="34CA28C9" w14:textId="77777777" w:rsidR="00BA5ACA" w:rsidRDefault="00BA5ACA" w:rsidP="00BA5ACA">
      <w:pPr>
        <w:rPr>
          <w:color w:val="008000"/>
          <w:sz w:val="24"/>
        </w:rPr>
      </w:pPr>
    </w:p>
    <w:p w14:paraId="4D14DA2A" w14:textId="77777777" w:rsidR="00A05376" w:rsidRDefault="00A05376" w:rsidP="00BD327B">
      <w:pPr>
        <w:rPr>
          <w:sz w:val="24"/>
        </w:rPr>
      </w:pPr>
      <w:r>
        <w:rPr>
          <w:sz w:val="24"/>
        </w:rPr>
        <w:t>The Garage Apartment Project acceptance criteria will go through a number of rigorous steps in order to be deemed complete. The initial Planning phase will see a number of checks with the client from the Project Manager in order to review scope, requirements, and deliverables as detailed in the project documentation.</w:t>
      </w:r>
    </w:p>
    <w:p w14:paraId="5755DCF4" w14:textId="77777777" w:rsidR="00A05376" w:rsidRDefault="00A05376" w:rsidP="00BD327B">
      <w:pPr>
        <w:rPr>
          <w:sz w:val="24"/>
        </w:rPr>
      </w:pPr>
    </w:p>
    <w:p w14:paraId="7A83187B" w14:textId="77777777" w:rsidR="005C14B3" w:rsidRDefault="00A05376" w:rsidP="00BD327B">
      <w:pPr>
        <w:rPr>
          <w:sz w:val="24"/>
        </w:rPr>
      </w:pPr>
      <w:r>
        <w:rPr>
          <w:sz w:val="24"/>
        </w:rPr>
        <w:t xml:space="preserve">Throughout construction, the project manager is expected to inform the client on developmental updates and milestones as they become available. Delays and setbacks are to be noted as well in these regular updates. The Landscaping phase will see minimal communication apart from the beginning of the phase in which the project manager will communicate the Design Specialist’s vision for the property, as well as at the end of the phase </w:t>
      </w:r>
      <w:r w:rsidR="005C14B3">
        <w:rPr>
          <w:sz w:val="24"/>
        </w:rPr>
        <w:t>when the Project Manager will update the client on the completion of that vision.</w:t>
      </w:r>
    </w:p>
    <w:p w14:paraId="01F55FD2" w14:textId="77777777" w:rsidR="005C14B3" w:rsidRDefault="005C14B3" w:rsidP="00BD327B">
      <w:pPr>
        <w:rPr>
          <w:sz w:val="24"/>
        </w:rPr>
      </w:pPr>
    </w:p>
    <w:p w14:paraId="26F232F2" w14:textId="0E037100" w:rsidR="00BD327B" w:rsidRPr="004C4A61" w:rsidRDefault="005C14B3" w:rsidP="00BD327B">
      <w:pPr>
        <w:rPr>
          <w:sz w:val="24"/>
        </w:rPr>
      </w:pPr>
      <w:r>
        <w:rPr>
          <w:sz w:val="24"/>
        </w:rPr>
        <w:t xml:space="preserve">The Closeout phase will see more communication as documents and audits are submitted around the team. The client will then confirm the project deliverables have been met, and provide feedback on the project’s timeline. After the formal acceptance letter, the project will be completed once the files have been archived. </w:t>
      </w:r>
      <w:r w:rsidR="00BD327B">
        <w:rPr>
          <w:sz w:val="24"/>
        </w:rPr>
        <w:br w:type="page"/>
      </w:r>
    </w:p>
    <w:p w14:paraId="34992895" w14:textId="77777777" w:rsidR="003746D1" w:rsidRPr="00112B47" w:rsidRDefault="003746D1" w:rsidP="003746D1">
      <w:pPr>
        <w:rPr>
          <w:sz w:val="24"/>
        </w:rPr>
      </w:pPr>
      <w:r w:rsidRPr="00786584">
        <w:rPr>
          <w:b/>
          <w:smallCaps/>
          <w:sz w:val="28"/>
          <w:szCs w:val="28"/>
        </w:rPr>
        <w:lastRenderedPageBreak/>
        <w:t xml:space="preserve">Acceptance </w:t>
      </w:r>
    </w:p>
    <w:p w14:paraId="72B6BE95" w14:textId="77777777" w:rsidR="003746D1" w:rsidRDefault="003746D1">
      <w:pPr>
        <w:pStyle w:val="BodyText"/>
      </w:pPr>
    </w:p>
    <w:p w14:paraId="67BA4DE4" w14:textId="77777777" w:rsidR="003746D1" w:rsidRDefault="003746D1"/>
    <w:p w14:paraId="714B1617" w14:textId="77777777" w:rsidR="003746D1" w:rsidRDefault="003746D1">
      <w:pPr>
        <w:rPr>
          <w:sz w:val="24"/>
        </w:rPr>
      </w:pPr>
      <w:r>
        <w:rPr>
          <w:sz w:val="24"/>
        </w:rPr>
        <w:t>Approved by:</w:t>
      </w:r>
    </w:p>
    <w:p w14:paraId="689B70A1" w14:textId="77777777" w:rsidR="003746D1" w:rsidRDefault="003746D1">
      <w:pPr>
        <w:rPr>
          <w:sz w:val="24"/>
        </w:rPr>
      </w:pPr>
    </w:p>
    <w:p w14:paraId="2E3CCF7E" w14:textId="77777777" w:rsidR="003746D1" w:rsidRDefault="003746D1">
      <w:pPr>
        <w:pStyle w:val="Header"/>
        <w:tabs>
          <w:tab w:val="clear" w:pos="4320"/>
          <w:tab w:val="clear" w:pos="8640"/>
        </w:tabs>
        <w:rPr>
          <w:sz w:val="24"/>
        </w:rPr>
      </w:pPr>
    </w:p>
    <w:p w14:paraId="6DF0EA0A" w14:textId="77777777" w:rsidR="003746D1" w:rsidRDefault="003746D1">
      <w:pPr>
        <w:pStyle w:val="BodyText"/>
        <w:tabs>
          <w:tab w:val="left" w:leader="underscore" w:pos="5040"/>
          <w:tab w:val="left" w:pos="5760"/>
          <w:tab w:val="left" w:leader="underscore" w:pos="8640"/>
        </w:tabs>
      </w:pPr>
      <w:r>
        <w:tab/>
      </w:r>
      <w:r>
        <w:tab/>
        <w:t>Date:</w:t>
      </w:r>
      <w:r>
        <w:tab/>
      </w:r>
    </w:p>
    <w:p w14:paraId="4E4F7698"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598593E3"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7487502A" w14:textId="77777777" w:rsidR="003746D1" w:rsidRPr="00D263FF" w:rsidRDefault="003746D1" w:rsidP="003746D1">
      <w:pPr>
        <w:rPr>
          <w:sz w:val="24"/>
        </w:rPr>
      </w:pPr>
    </w:p>
    <w:p w14:paraId="061B6042"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7"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A1AF8" w14:textId="77777777" w:rsidR="000E4036" w:rsidRDefault="000E4036">
      <w:r>
        <w:separator/>
      </w:r>
    </w:p>
  </w:endnote>
  <w:endnote w:type="continuationSeparator" w:id="0">
    <w:p w14:paraId="1FC00476" w14:textId="77777777" w:rsidR="000E4036" w:rsidRDefault="000E4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D6C5"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E7049B"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D81B9"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00B38">
      <w:rPr>
        <w:rStyle w:val="PageNumber"/>
        <w:noProof/>
      </w:rPr>
      <w:t>1</w:t>
    </w:r>
    <w:r>
      <w:rPr>
        <w:rStyle w:val="PageNumber"/>
      </w:rPr>
      <w:fldChar w:fldCharType="end"/>
    </w:r>
  </w:p>
  <w:p w14:paraId="41B65B84"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2F1B" w14:textId="77777777" w:rsidR="000E4036" w:rsidRDefault="000E4036">
      <w:r>
        <w:separator/>
      </w:r>
    </w:p>
  </w:footnote>
  <w:footnote w:type="continuationSeparator" w:id="0">
    <w:p w14:paraId="31798EC7" w14:textId="77777777" w:rsidR="000E4036" w:rsidRDefault="000E4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CB4B" w14:textId="77777777" w:rsidR="00BE1BC8" w:rsidRPr="00D70461" w:rsidRDefault="00B00B38" w:rsidP="003746D1">
    <w:pPr>
      <w:pStyle w:val="Header"/>
      <w:tabs>
        <w:tab w:val="clear" w:pos="8640"/>
        <w:tab w:val="right" w:pos="9360"/>
      </w:tabs>
      <w:rPr>
        <w:b/>
        <w:sz w:val="16"/>
        <w:szCs w:val="16"/>
      </w:rPr>
    </w:pPr>
    <w:r>
      <w:rPr>
        <w:noProof/>
        <w:color w:val="063C73"/>
      </w:rPr>
      <w:drawing>
        <wp:inline distT="0" distB="0" distL="0" distR="0" wp14:anchorId="087CF448" wp14:editId="3CB4198A">
          <wp:extent cx="2057400" cy="333375"/>
          <wp:effectExtent l="0" t="0" r="0" b="952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14:paraId="36E1CEF8" w14:textId="77777777"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14:paraId="0FCDC7F4" w14:textId="77777777" w:rsidR="00BE1BC8" w:rsidRPr="00D70461"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tplc="8E8AAF48">
      <w:start w:val="1"/>
      <w:numFmt w:val="bullet"/>
      <w:lvlText w:val=""/>
      <w:lvlJc w:val="left"/>
      <w:pPr>
        <w:tabs>
          <w:tab w:val="num" w:pos="720"/>
        </w:tabs>
        <w:ind w:left="720" w:hanging="360"/>
      </w:pPr>
      <w:rPr>
        <w:rFonts w:ascii="Symbol" w:hAnsi="Symbol" w:hint="default"/>
      </w:rPr>
    </w:lvl>
    <w:lvl w:ilvl="1" w:tplc="EC6EDF1C" w:tentative="1">
      <w:start w:val="1"/>
      <w:numFmt w:val="bullet"/>
      <w:lvlText w:val="o"/>
      <w:lvlJc w:val="left"/>
      <w:pPr>
        <w:tabs>
          <w:tab w:val="num" w:pos="1440"/>
        </w:tabs>
        <w:ind w:left="1440" w:hanging="360"/>
      </w:pPr>
      <w:rPr>
        <w:rFonts w:ascii="Courier New" w:hAnsi="Courier New" w:cs="Arial" w:hint="default"/>
      </w:rPr>
    </w:lvl>
    <w:lvl w:ilvl="2" w:tplc="BC881DAE" w:tentative="1">
      <w:start w:val="1"/>
      <w:numFmt w:val="bullet"/>
      <w:lvlText w:val=""/>
      <w:lvlJc w:val="left"/>
      <w:pPr>
        <w:tabs>
          <w:tab w:val="num" w:pos="2160"/>
        </w:tabs>
        <w:ind w:left="2160" w:hanging="360"/>
      </w:pPr>
      <w:rPr>
        <w:rFonts w:ascii="Wingdings" w:hAnsi="Wingdings" w:hint="default"/>
      </w:rPr>
    </w:lvl>
    <w:lvl w:ilvl="3" w:tplc="E3BE6FBC" w:tentative="1">
      <w:start w:val="1"/>
      <w:numFmt w:val="bullet"/>
      <w:lvlText w:val=""/>
      <w:lvlJc w:val="left"/>
      <w:pPr>
        <w:tabs>
          <w:tab w:val="num" w:pos="2880"/>
        </w:tabs>
        <w:ind w:left="2880" w:hanging="360"/>
      </w:pPr>
      <w:rPr>
        <w:rFonts w:ascii="Symbol" w:hAnsi="Symbol" w:hint="default"/>
      </w:rPr>
    </w:lvl>
    <w:lvl w:ilvl="4" w:tplc="1FC29684" w:tentative="1">
      <w:start w:val="1"/>
      <w:numFmt w:val="bullet"/>
      <w:lvlText w:val="o"/>
      <w:lvlJc w:val="left"/>
      <w:pPr>
        <w:tabs>
          <w:tab w:val="num" w:pos="3600"/>
        </w:tabs>
        <w:ind w:left="3600" w:hanging="360"/>
      </w:pPr>
      <w:rPr>
        <w:rFonts w:ascii="Courier New" w:hAnsi="Courier New" w:cs="Arial" w:hint="default"/>
      </w:rPr>
    </w:lvl>
    <w:lvl w:ilvl="5" w:tplc="E8B86928" w:tentative="1">
      <w:start w:val="1"/>
      <w:numFmt w:val="bullet"/>
      <w:lvlText w:val=""/>
      <w:lvlJc w:val="left"/>
      <w:pPr>
        <w:tabs>
          <w:tab w:val="num" w:pos="4320"/>
        </w:tabs>
        <w:ind w:left="4320" w:hanging="360"/>
      </w:pPr>
      <w:rPr>
        <w:rFonts w:ascii="Wingdings" w:hAnsi="Wingdings" w:hint="default"/>
      </w:rPr>
    </w:lvl>
    <w:lvl w:ilvl="6" w:tplc="BA4213C6" w:tentative="1">
      <w:start w:val="1"/>
      <w:numFmt w:val="bullet"/>
      <w:lvlText w:val=""/>
      <w:lvlJc w:val="left"/>
      <w:pPr>
        <w:tabs>
          <w:tab w:val="num" w:pos="5040"/>
        </w:tabs>
        <w:ind w:left="5040" w:hanging="360"/>
      </w:pPr>
      <w:rPr>
        <w:rFonts w:ascii="Symbol" w:hAnsi="Symbol" w:hint="default"/>
      </w:rPr>
    </w:lvl>
    <w:lvl w:ilvl="7" w:tplc="D6123164" w:tentative="1">
      <w:start w:val="1"/>
      <w:numFmt w:val="bullet"/>
      <w:lvlText w:val="o"/>
      <w:lvlJc w:val="left"/>
      <w:pPr>
        <w:tabs>
          <w:tab w:val="num" w:pos="5760"/>
        </w:tabs>
        <w:ind w:left="5760" w:hanging="360"/>
      </w:pPr>
      <w:rPr>
        <w:rFonts w:ascii="Courier New" w:hAnsi="Courier New" w:cs="Arial" w:hint="default"/>
      </w:rPr>
    </w:lvl>
    <w:lvl w:ilvl="8" w:tplc="2A0A12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692146186">
    <w:abstractNumId w:val="4"/>
  </w:num>
  <w:num w:numId="2" w16cid:durableId="1187140743">
    <w:abstractNumId w:val="7"/>
  </w:num>
  <w:num w:numId="3" w16cid:durableId="409816717">
    <w:abstractNumId w:val="34"/>
  </w:num>
  <w:num w:numId="4" w16cid:durableId="1900242157">
    <w:abstractNumId w:val="11"/>
  </w:num>
  <w:num w:numId="5" w16cid:durableId="1483694666">
    <w:abstractNumId w:val="23"/>
  </w:num>
  <w:num w:numId="6" w16cid:durableId="1633513425">
    <w:abstractNumId w:val="36"/>
  </w:num>
  <w:num w:numId="7" w16cid:durableId="1972244909">
    <w:abstractNumId w:val="21"/>
  </w:num>
  <w:num w:numId="8" w16cid:durableId="2120024195">
    <w:abstractNumId w:val="20"/>
  </w:num>
  <w:num w:numId="9" w16cid:durableId="1428189118">
    <w:abstractNumId w:val="31"/>
  </w:num>
  <w:num w:numId="10" w16cid:durableId="1736388377">
    <w:abstractNumId w:val="14"/>
  </w:num>
  <w:num w:numId="11" w16cid:durableId="1749962303">
    <w:abstractNumId w:val="15"/>
  </w:num>
  <w:num w:numId="12" w16cid:durableId="4943602">
    <w:abstractNumId w:val="41"/>
  </w:num>
  <w:num w:numId="13" w16cid:durableId="1042831257">
    <w:abstractNumId w:val="39"/>
  </w:num>
  <w:num w:numId="14" w16cid:durableId="1027296802">
    <w:abstractNumId w:val="13"/>
  </w:num>
  <w:num w:numId="15" w16cid:durableId="1975481886">
    <w:abstractNumId w:val="25"/>
  </w:num>
  <w:num w:numId="16" w16cid:durableId="1789547468">
    <w:abstractNumId w:val="22"/>
  </w:num>
  <w:num w:numId="17" w16cid:durableId="1139809712">
    <w:abstractNumId w:val="43"/>
  </w:num>
  <w:num w:numId="18" w16cid:durableId="810293797">
    <w:abstractNumId w:val="27"/>
  </w:num>
  <w:num w:numId="19" w16cid:durableId="351273270">
    <w:abstractNumId w:val="42"/>
  </w:num>
  <w:num w:numId="20" w16cid:durableId="256914735">
    <w:abstractNumId w:val="3"/>
  </w:num>
  <w:num w:numId="21" w16cid:durableId="272131450">
    <w:abstractNumId w:val="40"/>
  </w:num>
  <w:num w:numId="22" w16cid:durableId="906499371">
    <w:abstractNumId w:val="29"/>
  </w:num>
  <w:num w:numId="23" w16cid:durableId="1420558609">
    <w:abstractNumId w:val="37"/>
  </w:num>
  <w:num w:numId="24" w16cid:durableId="2142453596">
    <w:abstractNumId w:val="35"/>
  </w:num>
  <w:num w:numId="25" w16cid:durableId="1044669814">
    <w:abstractNumId w:val="26"/>
  </w:num>
  <w:num w:numId="26" w16cid:durableId="107942451">
    <w:abstractNumId w:val="0"/>
  </w:num>
  <w:num w:numId="27" w16cid:durableId="950431141">
    <w:abstractNumId w:val="1"/>
  </w:num>
  <w:num w:numId="28" w16cid:durableId="882642161">
    <w:abstractNumId w:val="28"/>
  </w:num>
  <w:num w:numId="29" w16cid:durableId="493685804">
    <w:abstractNumId w:val="32"/>
  </w:num>
  <w:num w:numId="30" w16cid:durableId="36241926">
    <w:abstractNumId w:val="5"/>
  </w:num>
  <w:num w:numId="31" w16cid:durableId="1407649611">
    <w:abstractNumId w:val="17"/>
  </w:num>
  <w:num w:numId="32" w16cid:durableId="900990879">
    <w:abstractNumId w:val="30"/>
  </w:num>
  <w:num w:numId="33" w16cid:durableId="774061709">
    <w:abstractNumId w:val="19"/>
  </w:num>
  <w:num w:numId="34" w16cid:durableId="1362510019">
    <w:abstractNumId w:val="24"/>
  </w:num>
  <w:num w:numId="35" w16cid:durableId="1120994375">
    <w:abstractNumId w:val="10"/>
  </w:num>
  <w:num w:numId="36" w16cid:durableId="613752406">
    <w:abstractNumId w:val="38"/>
  </w:num>
  <w:num w:numId="37" w16cid:durableId="365837808">
    <w:abstractNumId w:val="18"/>
  </w:num>
  <w:num w:numId="38" w16cid:durableId="1970818613">
    <w:abstractNumId w:val="6"/>
  </w:num>
  <w:num w:numId="39" w16cid:durableId="1897929416">
    <w:abstractNumId w:val="16"/>
  </w:num>
  <w:num w:numId="40" w16cid:durableId="2033602543">
    <w:abstractNumId w:val="33"/>
  </w:num>
  <w:num w:numId="41" w16cid:durableId="131606347">
    <w:abstractNumId w:val="8"/>
  </w:num>
  <w:num w:numId="42" w16cid:durableId="1424183878">
    <w:abstractNumId w:val="12"/>
  </w:num>
  <w:num w:numId="43" w16cid:durableId="42406578">
    <w:abstractNumId w:val="9"/>
  </w:num>
  <w:num w:numId="44" w16cid:durableId="1233269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12B5"/>
    <w:rsid w:val="000240C4"/>
    <w:rsid w:val="00033D21"/>
    <w:rsid w:val="000367F2"/>
    <w:rsid w:val="00052887"/>
    <w:rsid w:val="000B023D"/>
    <w:rsid w:val="000C61E2"/>
    <w:rsid w:val="000E4036"/>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C4A61"/>
    <w:rsid w:val="004D45D9"/>
    <w:rsid w:val="004E1053"/>
    <w:rsid w:val="004E13D2"/>
    <w:rsid w:val="00536519"/>
    <w:rsid w:val="005408FC"/>
    <w:rsid w:val="00542CAC"/>
    <w:rsid w:val="00562BE0"/>
    <w:rsid w:val="00582B31"/>
    <w:rsid w:val="005C14B3"/>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D7367"/>
    <w:rsid w:val="009F7228"/>
    <w:rsid w:val="00A05376"/>
    <w:rsid w:val="00A21B06"/>
    <w:rsid w:val="00A53BBC"/>
    <w:rsid w:val="00A56D22"/>
    <w:rsid w:val="00A818DE"/>
    <w:rsid w:val="00AC0696"/>
    <w:rsid w:val="00AC25A1"/>
    <w:rsid w:val="00AD5957"/>
    <w:rsid w:val="00AD6E75"/>
    <w:rsid w:val="00AF53D7"/>
    <w:rsid w:val="00B00B38"/>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74E46"/>
    <w:rsid w:val="00C76367"/>
    <w:rsid w:val="00C7680C"/>
    <w:rsid w:val="00C80CE0"/>
    <w:rsid w:val="00C813B0"/>
    <w:rsid w:val="00C92A02"/>
    <w:rsid w:val="00CA3E75"/>
    <w:rsid w:val="00CC02E3"/>
    <w:rsid w:val="00CC4435"/>
    <w:rsid w:val="00CE7D08"/>
    <w:rsid w:val="00D24436"/>
    <w:rsid w:val="00D27425"/>
    <w:rsid w:val="00D400A1"/>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ED109B"/>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840E2E1"/>
  <w15:docId w15:val="{EA5649C1-A06B-4ABE-85AE-E70E5AA3D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4A61"/>
  </w:style>
  <w:style w:type="paragraph" w:styleId="ListParagraph">
    <w:name w:val="List Paragraph"/>
    <w:basedOn w:val="Normal"/>
    <w:uiPriority w:val="34"/>
    <w:qFormat/>
    <w:rsid w:val="004C4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ojectManagementDoc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www.ProjectManagementDocs.com" TargetMode="Externa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94D8C313-4880-45BC-88BF-950A64FEA09B}">
  <ds:schemaRefs>
    <ds:schemaRef ds:uri="http://schemas.microsoft.com/office/2006/metadata/properties"/>
    <ds:schemaRef ds:uri="http://schemas.microsoft.com/office/infopath/2007/PartnerControls"/>
    <ds:schemaRef ds:uri="05DAD98A-B3F7-490F-960D-E672D9EDB4CD"/>
  </ds:schemaRefs>
</ds:datastoreItem>
</file>

<file path=customXml/itemProps2.xml><?xml version="1.0" encoding="utf-8"?>
<ds:datastoreItem xmlns:ds="http://schemas.openxmlformats.org/officeDocument/2006/customXml" ds:itemID="{A95EA08A-597F-439E-95D1-DDD9BD6AC1ED}">
  <ds:schemaRefs>
    <ds:schemaRef ds:uri="http://schemas.microsoft.com/sharepoint/v3/contenttype/forms"/>
  </ds:schemaRefs>
</ds:datastoreItem>
</file>

<file path=customXml/itemProps3.xml><?xml version="1.0" encoding="utf-8"?>
<ds:datastoreItem xmlns:ds="http://schemas.openxmlformats.org/officeDocument/2006/customXml" ds:itemID="{86567123-B3AA-4ADB-B7D8-4DC8D4D1F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12301F-0570-487D-A92A-E2F41B7CDE1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Kaplan, Inc.</Company>
  <LinksUpToDate>false</LinksUpToDate>
  <CharactersWithSpaces>7135</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Classic Corey</cp:lastModifiedBy>
  <cp:revision>2</cp:revision>
  <cp:lastPrinted>2009-01-25T17:18:00Z</cp:lastPrinted>
  <dcterms:created xsi:type="dcterms:W3CDTF">2023-11-12T12:18:00Z</dcterms:created>
  <dcterms:modified xsi:type="dcterms:W3CDTF">2023-11-12T12:18:00Z</dcterms:modified>
</cp:coreProperties>
</file>