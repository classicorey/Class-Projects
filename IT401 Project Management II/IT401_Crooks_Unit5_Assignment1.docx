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3FCB" w14:textId="77777777" w:rsidR="003746D1" w:rsidRDefault="003746D1">
      <w:pPr>
        <w:pStyle w:val="Header"/>
        <w:tabs>
          <w:tab w:val="clear" w:pos="4320"/>
          <w:tab w:val="clear" w:pos="8640"/>
        </w:tabs>
      </w:pPr>
    </w:p>
    <w:p w14:paraId="53F11002" w14:textId="77777777" w:rsidR="003746D1" w:rsidRDefault="003746D1">
      <w:pPr>
        <w:jc w:val="center"/>
        <w:rPr>
          <w:b/>
          <w:smallCaps/>
          <w:sz w:val="36"/>
          <w:szCs w:val="36"/>
        </w:rPr>
      </w:pPr>
    </w:p>
    <w:p w14:paraId="61FFFE95" w14:textId="77777777" w:rsidR="003746D1" w:rsidRDefault="003746D1">
      <w:pPr>
        <w:jc w:val="center"/>
        <w:rPr>
          <w:b/>
          <w:smallCaps/>
          <w:sz w:val="36"/>
          <w:szCs w:val="36"/>
        </w:rPr>
      </w:pPr>
    </w:p>
    <w:p w14:paraId="34D67C83" w14:textId="77777777" w:rsidR="003746D1" w:rsidRPr="00397A13" w:rsidRDefault="00BF2ECE">
      <w:pPr>
        <w:jc w:val="center"/>
        <w:rPr>
          <w:b/>
          <w:smallCaps/>
          <w:sz w:val="36"/>
          <w:szCs w:val="36"/>
        </w:rPr>
      </w:pPr>
      <w:r>
        <w:rPr>
          <w:b/>
          <w:smallCaps/>
          <w:sz w:val="36"/>
          <w:szCs w:val="36"/>
        </w:rPr>
        <w:t xml:space="preserve">Human Resource </w:t>
      </w:r>
      <w:r w:rsidR="003746D1">
        <w:rPr>
          <w:b/>
          <w:smallCaps/>
          <w:sz w:val="36"/>
          <w:szCs w:val="36"/>
        </w:rPr>
        <w:t>Plan</w:t>
      </w:r>
    </w:p>
    <w:p w14:paraId="23737406" w14:textId="460937F3" w:rsidR="003746D1" w:rsidRDefault="003746D1">
      <w:pPr>
        <w:jc w:val="center"/>
        <w:rPr>
          <w:b/>
          <w:smallCaps/>
          <w:sz w:val="28"/>
          <w:szCs w:val="28"/>
        </w:rPr>
      </w:pPr>
      <w:r w:rsidRPr="00397A13">
        <w:rPr>
          <w:b/>
          <w:smallCaps/>
          <w:sz w:val="28"/>
          <w:szCs w:val="28"/>
        </w:rPr>
        <w:t>&lt;</w:t>
      </w:r>
      <w:r w:rsidR="006B4DC2">
        <w:rPr>
          <w:b/>
          <w:smallCaps/>
          <w:sz w:val="28"/>
          <w:szCs w:val="28"/>
        </w:rPr>
        <w:t>Garage Apartment Construction</w:t>
      </w:r>
      <w:r w:rsidRPr="00397A13">
        <w:rPr>
          <w:b/>
          <w:smallCaps/>
          <w:sz w:val="28"/>
          <w:szCs w:val="28"/>
        </w:rPr>
        <w:t>&gt;</w:t>
      </w:r>
    </w:p>
    <w:p w14:paraId="1F36DA21" w14:textId="77777777" w:rsidR="003746D1" w:rsidRDefault="003746D1">
      <w:pPr>
        <w:jc w:val="center"/>
        <w:rPr>
          <w:b/>
          <w:smallCaps/>
          <w:sz w:val="28"/>
          <w:szCs w:val="28"/>
        </w:rPr>
      </w:pPr>
    </w:p>
    <w:p w14:paraId="165AF690" w14:textId="77777777" w:rsidR="003746D1" w:rsidRDefault="003746D1">
      <w:pPr>
        <w:jc w:val="center"/>
        <w:rPr>
          <w:b/>
          <w:smallCaps/>
          <w:sz w:val="28"/>
          <w:szCs w:val="28"/>
        </w:rPr>
      </w:pPr>
    </w:p>
    <w:p w14:paraId="20C3899D" w14:textId="77777777" w:rsidR="006B4DC2" w:rsidRDefault="006B4DC2">
      <w:pPr>
        <w:jc w:val="center"/>
        <w:rPr>
          <w:b/>
          <w:smallCaps/>
          <w:sz w:val="28"/>
          <w:szCs w:val="28"/>
        </w:rPr>
      </w:pPr>
    </w:p>
    <w:p w14:paraId="28B006CD" w14:textId="77777777" w:rsidR="006B4DC2" w:rsidRDefault="006B4DC2">
      <w:pPr>
        <w:jc w:val="center"/>
        <w:rPr>
          <w:b/>
          <w:smallCaps/>
          <w:sz w:val="28"/>
          <w:szCs w:val="28"/>
        </w:rPr>
      </w:pPr>
    </w:p>
    <w:p w14:paraId="4FBA8B93" w14:textId="77777777" w:rsidR="006B4DC2" w:rsidRDefault="006B4DC2">
      <w:pPr>
        <w:jc w:val="center"/>
        <w:rPr>
          <w:b/>
          <w:smallCaps/>
          <w:sz w:val="28"/>
          <w:szCs w:val="28"/>
        </w:rPr>
      </w:pPr>
    </w:p>
    <w:p w14:paraId="518176EE" w14:textId="77777777" w:rsidR="006B4DC2" w:rsidRDefault="006B4DC2">
      <w:pPr>
        <w:jc w:val="center"/>
        <w:rPr>
          <w:b/>
          <w:smallCaps/>
          <w:sz w:val="28"/>
          <w:szCs w:val="28"/>
        </w:rPr>
      </w:pPr>
    </w:p>
    <w:p w14:paraId="3AB1AC3C" w14:textId="77777777" w:rsidR="003746D1" w:rsidRDefault="003746D1">
      <w:pPr>
        <w:jc w:val="center"/>
        <w:rPr>
          <w:b/>
          <w:smallCaps/>
          <w:sz w:val="28"/>
          <w:szCs w:val="28"/>
        </w:rPr>
      </w:pPr>
    </w:p>
    <w:p w14:paraId="08A2D4B1" w14:textId="77777777" w:rsidR="006B4DC2" w:rsidRPr="00B318F9" w:rsidRDefault="006B4DC2" w:rsidP="006B4DC2">
      <w:pPr>
        <w:jc w:val="center"/>
        <w:rPr>
          <w:b/>
          <w:szCs w:val="24"/>
        </w:rPr>
      </w:pPr>
      <w:r w:rsidRPr="00B318F9">
        <w:rPr>
          <w:b/>
          <w:szCs w:val="24"/>
        </w:rPr>
        <w:t>Corey Crooks</w:t>
      </w:r>
    </w:p>
    <w:p w14:paraId="69C639F4" w14:textId="77777777" w:rsidR="006B4DC2" w:rsidRPr="00B318F9" w:rsidRDefault="006B4DC2" w:rsidP="006B4DC2">
      <w:pPr>
        <w:jc w:val="center"/>
        <w:rPr>
          <w:b/>
          <w:szCs w:val="24"/>
        </w:rPr>
      </w:pPr>
      <w:r w:rsidRPr="00B318F9">
        <w:rPr>
          <w:b/>
          <w:szCs w:val="24"/>
        </w:rPr>
        <w:t>Purdue University Global</w:t>
      </w:r>
    </w:p>
    <w:p w14:paraId="74AA338F" w14:textId="77777777" w:rsidR="006B4DC2" w:rsidRPr="00B318F9" w:rsidRDefault="006B4DC2" w:rsidP="006B4DC2">
      <w:pPr>
        <w:jc w:val="center"/>
        <w:rPr>
          <w:b/>
          <w:szCs w:val="24"/>
        </w:rPr>
      </w:pPr>
      <w:r w:rsidRPr="00B318F9">
        <w:rPr>
          <w:b/>
          <w:szCs w:val="24"/>
        </w:rPr>
        <w:t>IT401 Project Management II</w:t>
      </w:r>
    </w:p>
    <w:p w14:paraId="4088E0B2" w14:textId="77777777" w:rsidR="006B4DC2" w:rsidRPr="00B318F9" w:rsidRDefault="006B4DC2" w:rsidP="006B4DC2">
      <w:pPr>
        <w:jc w:val="center"/>
        <w:rPr>
          <w:b/>
          <w:szCs w:val="24"/>
        </w:rPr>
      </w:pPr>
      <w:r w:rsidRPr="00B318F9">
        <w:rPr>
          <w:b/>
          <w:szCs w:val="24"/>
        </w:rPr>
        <w:t>Steven Long</w:t>
      </w:r>
    </w:p>
    <w:p w14:paraId="5E20EE4B" w14:textId="35FAC43B" w:rsidR="006B4DC2" w:rsidRPr="00B318F9" w:rsidRDefault="006B4DC2" w:rsidP="006B4DC2">
      <w:pPr>
        <w:jc w:val="center"/>
        <w:rPr>
          <w:b/>
          <w:szCs w:val="24"/>
        </w:rPr>
      </w:pPr>
      <w:r>
        <w:rPr>
          <w:b/>
          <w:szCs w:val="24"/>
        </w:rPr>
        <w:t>October</w:t>
      </w:r>
      <w:r w:rsidRPr="00B318F9">
        <w:rPr>
          <w:b/>
          <w:szCs w:val="24"/>
        </w:rPr>
        <w:t xml:space="preserve"> 2</w:t>
      </w:r>
      <w:r>
        <w:rPr>
          <w:b/>
          <w:szCs w:val="24"/>
        </w:rPr>
        <w:t>5</w:t>
      </w:r>
      <w:r w:rsidRPr="00B318F9">
        <w:rPr>
          <w:b/>
          <w:szCs w:val="24"/>
          <w:vertAlign w:val="superscript"/>
        </w:rPr>
        <w:t>th</w:t>
      </w:r>
      <w:r w:rsidRPr="00B318F9">
        <w:rPr>
          <w:b/>
          <w:szCs w:val="24"/>
        </w:rPr>
        <w:t>, 2023</w:t>
      </w:r>
    </w:p>
    <w:p w14:paraId="4D293CEF" w14:textId="77777777" w:rsidR="003746D1" w:rsidRDefault="003746D1">
      <w:pPr>
        <w:rPr>
          <w:sz w:val="24"/>
        </w:rPr>
        <w:sectPr w:rsidR="003746D1" w:rsidSect="004E13D2">
          <w:footerReference w:type="even" r:id="rId11"/>
          <w:footerReference w:type="default" r:id="rId12"/>
          <w:pgSz w:w="12240" w:h="15840" w:code="1"/>
          <w:pgMar w:top="1440" w:right="1440" w:bottom="1440" w:left="1440" w:header="720" w:footer="720" w:gutter="0"/>
          <w:cols w:space="720"/>
          <w:titlePg/>
        </w:sectPr>
      </w:pPr>
    </w:p>
    <w:p w14:paraId="42136D13" w14:textId="77777777" w:rsidR="003746D1" w:rsidRDefault="003746D1">
      <w:pPr>
        <w:rPr>
          <w:sz w:val="24"/>
        </w:rPr>
      </w:pPr>
    </w:p>
    <w:p w14:paraId="7E4C39FB" w14:textId="77777777" w:rsidR="003746D1" w:rsidRPr="003A594F" w:rsidRDefault="003746D1">
      <w:pPr>
        <w:rPr>
          <w:b/>
          <w:smallCaps/>
          <w:sz w:val="28"/>
          <w:szCs w:val="28"/>
        </w:rPr>
      </w:pPr>
      <w:r w:rsidRPr="003A594F">
        <w:rPr>
          <w:b/>
          <w:smallCaps/>
          <w:sz w:val="28"/>
          <w:szCs w:val="28"/>
        </w:rPr>
        <w:t>Table of Contents</w:t>
      </w:r>
    </w:p>
    <w:p w14:paraId="4D594858" w14:textId="77777777" w:rsidR="000856B4"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206932" w:history="1">
        <w:r w:rsidR="000856B4" w:rsidRPr="00056473">
          <w:rPr>
            <w:rStyle w:val="Hyperlink"/>
            <w:smallCaps/>
            <w:noProof/>
          </w:rPr>
          <w:t>Introduction</w:t>
        </w:r>
        <w:r w:rsidR="000856B4">
          <w:rPr>
            <w:noProof/>
            <w:webHidden/>
          </w:rPr>
          <w:tab/>
        </w:r>
        <w:r w:rsidR="000856B4">
          <w:rPr>
            <w:noProof/>
            <w:webHidden/>
          </w:rPr>
          <w:fldChar w:fldCharType="begin"/>
        </w:r>
        <w:r w:rsidR="000856B4">
          <w:rPr>
            <w:noProof/>
            <w:webHidden/>
          </w:rPr>
          <w:instrText xml:space="preserve"> PAGEREF _Toc332206932 \h </w:instrText>
        </w:r>
        <w:r w:rsidR="000856B4">
          <w:rPr>
            <w:noProof/>
            <w:webHidden/>
          </w:rPr>
        </w:r>
        <w:r w:rsidR="000856B4">
          <w:rPr>
            <w:noProof/>
            <w:webHidden/>
          </w:rPr>
          <w:fldChar w:fldCharType="separate"/>
        </w:r>
        <w:r w:rsidR="000856B4">
          <w:rPr>
            <w:noProof/>
            <w:webHidden/>
          </w:rPr>
          <w:t>2</w:t>
        </w:r>
        <w:r w:rsidR="000856B4">
          <w:rPr>
            <w:noProof/>
            <w:webHidden/>
          </w:rPr>
          <w:fldChar w:fldCharType="end"/>
        </w:r>
      </w:hyperlink>
    </w:p>
    <w:p w14:paraId="7539430A" w14:textId="77777777" w:rsidR="000856B4" w:rsidRDefault="00000000">
      <w:pPr>
        <w:pStyle w:val="TOC1"/>
        <w:tabs>
          <w:tab w:val="right" w:leader="dot" w:pos="9350"/>
        </w:tabs>
        <w:rPr>
          <w:rFonts w:ascii="Calibri" w:eastAsia="SimSun" w:hAnsi="Calibri"/>
          <w:noProof/>
          <w:sz w:val="22"/>
          <w:szCs w:val="22"/>
          <w:lang w:eastAsia="zh-CN"/>
        </w:rPr>
      </w:pPr>
      <w:hyperlink w:anchor="_Toc332206933" w:history="1">
        <w:r w:rsidR="000856B4" w:rsidRPr="00056473">
          <w:rPr>
            <w:rStyle w:val="Hyperlink"/>
            <w:smallCaps/>
            <w:noProof/>
          </w:rPr>
          <w:t>Roles and Responsibilities</w:t>
        </w:r>
        <w:r w:rsidR="000856B4">
          <w:rPr>
            <w:noProof/>
            <w:webHidden/>
          </w:rPr>
          <w:tab/>
        </w:r>
        <w:r w:rsidR="000856B4">
          <w:rPr>
            <w:noProof/>
            <w:webHidden/>
          </w:rPr>
          <w:fldChar w:fldCharType="begin"/>
        </w:r>
        <w:r w:rsidR="000856B4">
          <w:rPr>
            <w:noProof/>
            <w:webHidden/>
          </w:rPr>
          <w:instrText xml:space="preserve"> PAGEREF _Toc332206933 \h </w:instrText>
        </w:r>
        <w:r w:rsidR="000856B4">
          <w:rPr>
            <w:noProof/>
            <w:webHidden/>
          </w:rPr>
        </w:r>
        <w:r w:rsidR="000856B4">
          <w:rPr>
            <w:noProof/>
            <w:webHidden/>
          </w:rPr>
          <w:fldChar w:fldCharType="separate"/>
        </w:r>
        <w:r w:rsidR="000856B4">
          <w:rPr>
            <w:noProof/>
            <w:webHidden/>
          </w:rPr>
          <w:t>2</w:t>
        </w:r>
        <w:r w:rsidR="000856B4">
          <w:rPr>
            <w:noProof/>
            <w:webHidden/>
          </w:rPr>
          <w:fldChar w:fldCharType="end"/>
        </w:r>
      </w:hyperlink>
    </w:p>
    <w:p w14:paraId="30CDC621" w14:textId="77777777" w:rsidR="000856B4" w:rsidRDefault="00000000">
      <w:pPr>
        <w:pStyle w:val="TOC1"/>
        <w:tabs>
          <w:tab w:val="right" w:leader="dot" w:pos="9350"/>
        </w:tabs>
        <w:rPr>
          <w:rFonts w:ascii="Calibri" w:eastAsia="SimSun" w:hAnsi="Calibri"/>
          <w:noProof/>
          <w:sz w:val="22"/>
          <w:szCs w:val="22"/>
          <w:lang w:eastAsia="zh-CN"/>
        </w:rPr>
      </w:pPr>
      <w:hyperlink w:anchor="_Toc332206934" w:history="1">
        <w:r w:rsidR="000856B4" w:rsidRPr="00056473">
          <w:rPr>
            <w:rStyle w:val="Hyperlink"/>
            <w:smallCaps/>
            <w:noProof/>
          </w:rPr>
          <w:t>Project Organizational Charts</w:t>
        </w:r>
        <w:r w:rsidR="000856B4">
          <w:rPr>
            <w:noProof/>
            <w:webHidden/>
          </w:rPr>
          <w:tab/>
        </w:r>
        <w:r w:rsidR="000856B4">
          <w:rPr>
            <w:noProof/>
            <w:webHidden/>
          </w:rPr>
          <w:fldChar w:fldCharType="begin"/>
        </w:r>
        <w:r w:rsidR="000856B4">
          <w:rPr>
            <w:noProof/>
            <w:webHidden/>
          </w:rPr>
          <w:instrText xml:space="preserve"> PAGEREF _Toc332206934 \h </w:instrText>
        </w:r>
        <w:r w:rsidR="000856B4">
          <w:rPr>
            <w:noProof/>
            <w:webHidden/>
          </w:rPr>
        </w:r>
        <w:r w:rsidR="000856B4">
          <w:rPr>
            <w:noProof/>
            <w:webHidden/>
          </w:rPr>
          <w:fldChar w:fldCharType="separate"/>
        </w:r>
        <w:r w:rsidR="000856B4">
          <w:rPr>
            <w:noProof/>
            <w:webHidden/>
          </w:rPr>
          <w:t>3</w:t>
        </w:r>
        <w:r w:rsidR="000856B4">
          <w:rPr>
            <w:noProof/>
            <w:webHidden/>
          </w:rPr>
          <w:fldChar w:fldCharType="end"/>
        </w:r>
      </w:hyperlink>
    </w:p>
    <w:p w14:paraId="61369E41" w14:textId="77777777" w:rsidR="000856B4" w:rsidRDefault="00000000">
      <w:pPr>
        <w:pStyle w:val="TOC1"/>
        <w:tabs>
          <w:tab w:val="right" w:leader="dot" w:pos="9350"/>
        </w:tabs>
        <w:rPr>
          <w:rFonts w:ascii="Calibri" w:eastAsia="SimSun" w:hAnsi="Calibri"/>
          <w:noProof/>
          <w:sz w:val="22"/>
          <w:szCs w:val="22"/>
          <w:lang w:eastAsia="zh-CN"/>
        </w:rPr>
      </w:pPr>
      <w:hyperlink w:anchor="_Toc332206935" w:history="1">
        <w:r w:rsidR="000856B4" w:rsidRPr="00056473">
          <w:rPr>
            <w:rStyle w:val="Hyperlink"/>
            <w:smallCaps/>
            <w:noProof/>
          </w:rPr>
          <w:t>Staffing Management</w:t>
        </w:r>
        <w:r w:rsidR="000856B4">
          <w:rPr>
            <w:noProof/>
            <w:webHidden/>
          </w:rPr>
          <w:tab/>
        </w:r>
        <w:r w:rsidR="000856B4">
          <w:rPr>
            <w:noProof/>
            <w:webHidden/>
          </w:rPr>
          <w:fldChar w:fldCharType="begin"/>
        </w:r>
        <w:r w:rsidR="000856B4">
          <w:rPr>
            <w:noProof/>
            <w:webHidden/>
          </w:rPr>
          <w:instrText xml:space="preserve"> PAGEREF _Toc332206935 \h </w:instrText>
        </w:r>
        <w:r w:rsidR="000856B4">
          <w:rPr>
            <w:noProof/>
            <w:webHidden/>
          </w:rPr>
        </w:r>
        <w:r w:rsidR="000856B4">
          <w:rPr>
            <w:noProof/>
            <w:webHidden/>
          </w:rPr>
          <w:fldChar w:fldCharType="separate"/>
        </w:r>
        <w:r w:rsidR="000856B4">
          <w:rPr>
            <w:noProof/>
            <w:webHidden/>
          </w:rPr>
          <w:t>4</w:t>
        </w:r>
        <w:r w:rsidR="000856B4">
          <w:rPr>
            <w:noProof/>
            <w:webHidden/>
          </w:rPr>
          <w:fldChar w:fldCharType="end"/>
        </w:r>
      </w:hyperlink>
    </w:p>
    <w:p w14:paraId="0761FB48" w14:textId="77777777" w:rsidR="003746D1" w:rsidRDefault="003746D1" w:rsidP="003746D1">
      <w:pPr>
        <w:ind w:left="720"/>
        <w:rPr>
          <w:sz w:val="24"/>
        </w:rPr>
      </w:pPr>
      <w:r>
        <w:rPr>
          <w:sz w:val="24"/>
        </w:rPr>
        <w:fldChar w:fldCharType="end"/>
      </w:r>
    </w:p>
    <w:p w14:paraId="54F1C090" w14:textId="77777777" w:rsidR="003746D1" w:rsidRDefault="003746D1">
      <w:pPr>
        <w:rPr>
          <w:sz w:val="24"/>
        </w:rPr>
      </w:pPr>
    </w:p>
    <w:p w14:paraId="5975321F" w14:textId="77777777" w:rsidR="003746D1" w:rsidRDefault="003746D1">
      <w:pPr>
        <w:rPr>
          <w:sz w:val="24"/>
        </w:rPr>
      </w:pPr>
    </w:p>
    <w:p w14:paraId="0010B8FD" w14:textId="77777777" w:rsidR="003746D1" w:rsidRDefault="003746D1">
      <w:pPr>
        <w:rPr>
          <w:sz w:val="24"/>
        </w:rPr>
      </w:pPr>
    </w:p>
    <w:p w14:paraId="1C9580B4" w14:textId="77777777" w:rsidR="003746D1" w:rsidRPr="00BE4208" w:rsidRDefault="003746D1" w:rsidP="003746D1">
      <w:pPr>
        <w:pStyle w:val="Heading1"/>
        <w:jc w:val="left"/>
        <w:rPr>
          <w:smallCaps/>
          <w:sz w:val="28"/>
          <w:szCs w:val="28"/>
        </w:rPr>
      </w:pPr>
      <w:r>
        <w:br w:type="page"/>
      </w:r>
      <w:bookmarkStart w:id="0" w:name="_Toc332206932"/>
      <w:r>
        <w:rPr>
          <w:smallCaps/>
          <w:sz w:val="28"/>
          <w:szCs w:val="28"/>
        </w:rPr>
        <w:lastRenderedPageBreak/>
        <w:t>Introduction</w:t>
      </w:r>
      <w:bookmarkEnd w:id="0"/>
    </w:p>
    <w:p w14:paraId="2E77351C" w14:textId="77777777" w:rsidR="00510AA8" w:rsidRDefault="003746D1" w:rsidP="002D0FA1">
      <w:pPr>
        <w:rPr>
          <w:color w:val="008000"/>
          <w:sz w:val="24"/>
        </w:rPr>
      </w:pPr>
      <w:r>
        <w:rPr>
          <w:color w:val="008000"/>
          <w:sz w:val="24"/>
        </w:rPr>
        <w:t>Th</w:t>
      </w:r>
      <w:r w:rsidR="002D0FA1">
        <w:rPr>
          <w:color w:val="008000"/>
          <w:sz w:val="24"/>
        </w:rPr>
        <w:t xml:space="preserve">is section </w:t>
      </w:r>
      <w:r w:rsidR="00D25DD0">
        <w:rPr>
          <w:color w:val="008000"/>
          <w:sz w:val="24"/>
        </w:rPr>
        <w:t xml:space="preserve">explains </w:t>
      </w:r>
      <w:r w:rsidR="00510AA8">
        <w:rPr>
          <w:color w:val="008000"/>
          <w:sz w:val="24"/>
        </w:rPr>
        <w:t xml:space="preserve">the purpose and importance of having a human resources management plan. </w:t>
      </w:r>
      <w:del w:id="1" w:author="Tara Baren" w:date="2018-05-18T13:39:00Z">
        <w:r w:rsidR="00510AA8" w:rsidDel="00316929">
          <w:rPr>
            <w:color w:val="008000"/>
            <w:sz w:val="24"/>
          </w:rPr>
          <w:delText xml:space="preserve"> </w:delText>
        </w:r>
      </w:del>
      <w:r w:rsidR="00510AA8">
        <w:rPr>
          <w:color w:val="008000"/>
          <w:sz w:val="24"/>
        </w:rPr>
        <w:t>It should provide a general description of what the plan includes and explain how the project manager and project team can use the plan to help them manage the project effectively.</w:t>
      </w:r>
    </w:p>
    <w:p w14:paraId="2E3D51BC" w14:textId="77777777" w:rsidR="00502BFE" w:rsidRDefault="00502BFE" w:rsidP="002D0FA1">
      <w:pPr>
        <w:rPr>
          <w:color w:val="008000"/>
          <w:sz w:val="24"/>
        </w:rPr>
      </w:pPr>
    </w:p>
    <w:p w14:paraId="0175559E" w14:textId="77777777" w:rsidR="0063346A" w:rsidRDefault="0063346A" w:rsidP="0063346A">
      <w:pPr>
        <w:rPr>
          <w:sz w:val="24"/>
        </w:rPr>
      </w:pPr>
    </w:p>
    <w:p w14:paraId="0D624A58" w14:textId="77777777" w:rsidR="0063346A" w:rsidRDefault="0063346A" w:rsidP="0063346A">
      <w:pPr>
        <w:rPr>
          <w:sz w:val="24"/>
        </w:rPr>
      </w:pPr>
    </w:p>
    <w:p w14:paraId="0ECAD170" w14:textId="77777777" w:rsidR="003968FF" w:rsidRDefault="00343A83" w:rsidP="003968FF">
      <w:pPr>
        <w:pStyle w:val="Heading1"/>
        <w:jc w:val="left"/>
        <w:rPr>
          <w:smallCaps/>
          <w:sz w:val="28"/>
          <w:szCs w:val="28"/>
        </w:rPr>
      </w:pPr>
      <w:bookmarkStart w:id="2" w:name="_Toc332206933"/>
      <w:r>
        <w:rPr>
          <w:smallCaps/>
          <w:sz w:val="28"/>
          <w:szCs w:val="28"/>
        </w:rPr>
        <w:t>Roles and Responsibilities</w:t>
      </w:r>
      <w:bookmarkEnd w:id="2"/>
    </w:p>
    <w:p w14:paraId="56EB6BC0" w14:textId="78741A68" w:rsidR="005529A0" w:rsidRDefault="005529A0" w:rsidP="005529A0">
      <w:pPr>
        <w:numPr>
          <w:ilvl w:val="0"/>
          <w:numId w:val="35"/>
        </w:numPr>
        <w:rPr>
          <w:color w:val="008000"/>
          <w:sz w:val="24"/>
        </w:rPr>
      </w:pPr>
    </w:p>
    <w:tbl>
      <w:tblPr>
        <w:tblStyle w:val="TableGrid"/>
        <w:tblW w:w="0" w:type="auto"/>
        <w:tblInd w:w="720" w:type="dxa"/>
        <w:tblLook w:val="04A0" w:firstRow="1" w:lastRow="0" w:firstColumn="1" w:lastColumn="0" w:noHBand="0" w:noVBand="1"/>
      </w:tblPr>
      <w:tblGrid>
        <w:gridCol w:w="2184"/>
        <w:gridCol w:w="2098"/>
        <w:gridCol w:w="2175"/>
        <w:gridCol w:w="2173"/>
      </w:tblGrid>
      <w:tr w:rsidR="00627BD2" w14:paraId="2E8A7D89" w14:textId="77777777" w:rsidTr="00627BD2">
        <w:tc>
          <w:tcPr>
            <w:tcW w:w="2251" w:type="dxa"/>
          </w:tcPr>
          <w:p w14:paraId="3D83B7FC" w14:textId="13BC3531" w:rsidR="00627BD2" w:rsidRPr="00627BD2" w:rsidRDefault="00627BD2" w:rsidP="00627BD2">
            <w:pPr>
              <w:pStyle w:val="ListParagraph"/>
              <w:ind w:left="0"/>
              <w:jc w:val="center"/>
              <w:rPr>
                <w:b/>
                <w:bCs/>
                <w:sz w:val="24"/>
              </w:rPr>
            </w:pPr>
            <w:r w:rsidRPr="00627BD2">
              <w:rPr>
                <w:b/>
                <w:bCs/>
                <w:sz w:val="24"/>
              </w:rPr>
              <w:t>Role</w:t>
            </w:r>
          </w:p>
        </w:tc>
        <w:tc>
          <w:tcPr>
            <w:tcW w:w="2153" w:type="dxa"/>
          </w:tcPr>
          <w:p w14:paraId="013625E1" w14:textId="13A54AC1" w:rsidR="00627BD2" w:rsidRPr="00627BD2" w:rsidRDefault="00627BD2" w:rsidP="00627BD2">
            <w:pPr>
              <w:pStyle w:val="ListParagraph"/>
              <w:ind w:left="0"/>
              <w:jc w:val="center"/>
              <w:rPr>
                <w:b/>
                <w:bCs/>
                <w:sz w:val="24"/>
              </w:rPr>
            </w:pPr>
            <w:r w:rsidRPr="00627BD2">
              <w:rPr>
                <w:b/>
                <w:bCs/>
                <w:sz w:val="24"/>
              </w:rPr>
              <w:t>Authority</w:t>
            </w:r>
          </w:p>
        </w:tc>
        <w:tc>
          <w:tcPr>
            <w:tcW w:w="2244" w:type="dxa"/>
          </w:tcPr>
          <w:p w14:paraId="1557C85C" w14:textId="37EED652" w:rsidR="00627BD2" w:rsidRPr="00627BD2" w:rsidRDefault="00627BD2" w:rsidP="00627BD2">
            <w:pPr>
              <w:pStyle w:val="ListParagraph"/>
              <w:ind w:left="0"/>
              <w:jc w:val="center"/>
              <w:rPr>
                <w:b/>
                <w:bCs/>
                <w:sz w:val="24"/>
              </w:rPr>
            </w:pPr>
            <w:r w:rsidRPr="00627BD2">
              <w:rPr>
                <w:b/>
                <w:bCs/>
                <w:sz w:val="24"/>
              </w:rPr>
              <w:t>Responsibility</w:t>
            </w:r>
          </w:p>
        </w:tc>
        <w:tc>
          <w:tcPr>
            <w:tcW w:w="2208" w:type="dxa"/>
          </w:tcPr>
          <w:p w14:paraId="63AE3DEC" w14:textId="4E1B1FAD" w:rsidR="00627BD2" w:rsidRPr="00627BD2" w:rsidRDefault="00627BD2" w:rsidP="00627BD2">
            <w:pPr>
              <w:pStyle w:val="ListParagraph"/>
              <w:ind w:left="0"/>
              <w:jc w:val="center"/>
              <w:rPr>
                <w:b/>
                <w:bCs/>
                <w:sz w:val="24"/>
              </w:rPr>
            </w:pPr>
            <w:r w:rsidRPr="00627BD2">
              <w:rPr>
                <w:b/>
                <w:bCs/>
                <w:sz w:val="24"/>
              </w:rPr>
              <w:t>Competency</w:t>
            </w:r>
          </w:p>
        </w:tc>
      </w:tr>
      <w:tr w:rsidR="00627BD2" w14:paraId="5460E8C0" w14:textId="77777777" w:rsidTr="00627BD2">
        <w:tc>
          <w:tcPr>
            <w:tcW w:w="2251" w:type="dxa"/>
          </w:tcPr>
          <w:p w14:paraId="11FEB70E" w14:textId="1288EC20" w:rsidR="00627BD2" w:rsidRDefault="00627BD2" w:rsidP="00627BD2">
            <w:pPr>
              <w:pStyle w:val="ListParagraph"/>
              <w:ind w:left="0"/>
              <w:rPr>
                <w:sz w:val="24"/>
              </w:rPr>
            </w:pPr>
            <w:r>
              <w:rPr>
                <w:sz w:val="24"/>
              </w:rPr>
              <w:t>Project Manager</w:t>
            </w:r>
          </w:p>
        </w:tc>
        <w:tc>
          <w:tcPr>
            <w:tcW w:w="2153" w:type="dxa"/>
          </w:tcPr>
          <w:p w14:paraId="73C15618" w14:textId="259512C9" w:rsidR="00627BD2" w:rsidRDefault="00627BD2" w:rsidP="00627BD2">
            <w:pPr>
              <w:pStyle w:val="ListParagraph"/>
              <w:ind w:left="0"/>
              <w:rPr>
                <w:sz w:val="24"/>
              </w:rPr>
            </w:pPr>
            <w:r>
              <w:rPr>
                <w:sz w:val="24"/>
              </w:rPr>
              <w:t>Project Wide</w:t>
            </w:r>
          </w:p>
        </w:tc>
        <w:tc>
          <w:tcPr>
            <w:tcW w:w="2244" w:type="dxa"/>
          </w:tcPr>
          <w:p w14:paraId="5B10D7E5" w14:textId="0CD97D82" w:rsidR="00627BD2" w:rsidRDefault="00627BD2" w:rsidP="00627BD2">
            <w:pPr>
              <w:pStyle w:val="ListParagraph"/>
              <w:ind w:left="0"/>
              <w:rPr>
                <w:sz w:val="24"/>
              </w:rPr>
            </w:pPr>
            <w:r>
              <w:rPr>
                <w:sz w:val="24"/>
              </w:rPr>
              <w:t>Milestone Development, and Stakeholder Engagement</w:t>
            </w:r>
          </w:p>
        </w:tc>
        <w:tc>
          <w:tcPr>
            <w:tcW w:w="2208" w:type="dxa"/>
          </w:tcPr>
          <w:p w14:paraId="30374BBA" w14:textId="30028851" w:rsidR="00627BD2" w:rsidRDefault="00627BD2" w:rsidP="00627BD2">
            <w:pPr>
              <w:pStyle w:val="ListParagraph"/>
              <w:ind w:left="0"/>
              <w:rPr>
                <w:sz w:val="24"/>
              </w:rPr>
            </w:pPr>
            <w:r>
              <w:rPr>
                <w:sz w:val="24"/>
              </w:rPr>
              <w:t xml:space="preserve">Project Management, </w:t>
            </w:r>
            <w:r w:rsidR="00AE76F0">
              <w:rPr>
                <w:sz w:val="24"/>
              </w:rPr>
              <w:t>L</w:t>
            </w:r>
            <w:r>
              <w:rPr>
                <w:sz w:val="24"/>
              </w:rPr>
              <w:t xml:space="preserve">ogistics </w:t>
            </w:r>
            <w:r w:rsidR="00AE76F0">
              <w:rPr>
                <w:sz w:val="24"/>
              </w:rPr>
              <w:t>S</w:t>
            </w:r>
            <w:r>
              <w:rPr>
                <w:sz w:val="24"/>
              </w:rPr>
              <w:t xml:space="preserve">pecializations, </w:t>
            </w:r>
            <w:r w:rsidR="00AE76F0">
              <w:rPr>
                <w:sz w:val="24"/>
              </w:rPr>
              <w:t>Stakeholder Communications</w:t>
            </w:r>
          </w:p>
        </w:tc>
      </w:tr>
      <w:tr w:rsidR="00627BD2" w14:paraId="16706AC5" w14:textId="77777777" w:rsidTr="00627BD2">
        <w:tc>
          <w:tcPr>
            <w:tcW w:w="2251" w:type="dxa"/>
          </w:tcPr>
          <w:p w14:paraId="24CDE0D9" w14:textId="095893D6" w:rsidR="00627BD2" w:rsidRDefault="00627BD2" w:rsidP="00627BD2">
            <w:pPr>
              <w:pStyle w:val="ListParagraph"/>
              <w:ind w:left="0"/>
              <w:rPr>
                <w:sz w:val="24"/>
              </w:rPr>
            </w:pPr>
            <w:r>
              <w:rPr>
                <w:sz w:val="24"/>
              </w:rPr>
              <w:t>Documentation Specialist</w:t>
            </w:r>
          </w:p>
        </w:tc>
        <w:tc>
          <w:tcPr>
            <w:tcW w:w="2153" w:type="dxa"/>
          </w:tcPr>
          <w:p w14:paraId="0937A92C" w14:textId="130953EF" w:rsidR="00627BD2" w:rsidRDefault="00627BD2" w:rsidP="00627BD2">
            <w:pPr>
              <w:pStyle w:val="ListParagraph"/>
              <w:ind w:left="0"/>
              <w:rPr>
                <w:sz w:val="24"/>
              </w:rPr>
            </w:pPr>
            <w:r>
              <w:rPr>
                <w:sz w:val="24"/>
              </w:rPr>
              <w:t>Logistics and Planning</w:t>
            </w:r>
          </w:p>
        </w:tc>
        <w:tc>
          <w:tcPr>
            <w:tcW w:w="2244" w:type="dxa"/>
          </w:tcPr>
          <w:p w14:paraId="3761A346" w14:textId="6D5728D3" w:rsidR="00627BD2" w:rsidRDefault="00627BD2" w:rsidP="00627BD2">
            <w:pPr>
              <w:pStyle w:val="ListParagraph"/>
              <w:ind w:left="0"/>
              <w:rPr>
                <w:sz w:val="24"/>
              </w:rPr>
            </w:pPr>
            <w:r>
              <w:rPr>
                <w:sz w:val="24"/>
              </w:rPr>
              <w:t>Planning and Resourcing</w:t>
            </w:r>
          </w:p>
        </w:tc>
        <w:tc>
          <w:tcPr>
            <w:tcW w:w="2208" w:type="dxa"/>
          </w:tcPr>
          <w:p w14:paraId="37C1874D" w14:textId="15C986D4" w:rsidR="00AE76F0" w:rsidRDefault="00AE76F0" w:rsidP="00627BD2">
            <w:pPr>
              <w:pStyle w:val="ListParagraph"/>
              <w:ind w:left="0"/>
              <w:rPr>
                <w:sz w:val="24"/>
              </w:rPr>
            </w:pPr>
            <w:r>
              <w:rPr>
                <w:sz w:val="24"/>
              </w:rPr>
              <w:t xml:space="preserve">Documentation </w:t>
            </w:r>
            <w:r>
              <w:rPr>
                <w:sz w:val="24"/>
              </w:rPr>
              <w:t>O</w:t>
            </w:r>
            <w:r>
              <w:rPr>
                <w:sz w:val="24"/>
              </w:rPr>
              <w:t>rganization</w:t>
            </w:r>
            <w:r>
              <w:rPr>
                <w:sz w:val="24"/>
              </w:rPr>
              <w:t>, Inter-Contractor Communications, Milestone Diagramming</w:t>
            </w:r>
          </w:p>
        </w:tc>
      </w:tr>
      <w:tr w:rsidR="00AE76F0" w14:paraId="662228B3" w14:textId="77777777" w:rsidTr="00627BD2">
        <w:tc>
          <w:tcPr>
            <w:tcW w:w="2251" w:type="dxa"/>
          </w:tcPr>
          <w:p w14:paraId="3EE4693B" w14:textId="3FFB699D" w:rsidR="00AE76F0" w:rsidRDefault="00AE76F0" w:rsidP="00627BD2">
            <w:pPr>
              <w:pStyle w:val="ListParagraph"/>
              <w:ind w:left="0"/>
              <w:rPr>
                <w:sz w:val="24"/>
              </w:rPr>
            </w:pPr>
            <w:r>
              <w:rPr>
                <w:sz w:val="24"/>
              </w:rPr>
              <w:t>Construction Specialist</w:t>
            </w:r>
          </w:p>
        </w:tc>
        <w:tc>
          <w:tcPr>
            <w:tcW w:w="2153" w:type="dxa"/>
          </w:tcPr>
          <w:p w14:paraId="5BA5C99C" w14:textId="5F340F8F" w:rsidR="00AE76F0" w:rsidRDefault="00AE76F0" w:rsidP="00627BD2">
            <w:pPr>
              <w:pStyle w:val="ListParagraph"/>
              <w:ind w:left="0"/>
              <w:rPr>
                <w:sz w:val="24"/>
              </w:rPr>
            </w:pPr>
            <w:r>
              <w:rPr>
                <w:sz w:val="24"/>
              </w:rPr>
              <w:t>Physical Construction, Electrical Organization, Water Access, and Outdoor Spaces</w:t>
            </w:r>
          </w:p>
        </w:tc>
        <w:tc>
          <w:tcPr>
            <w:tcW w:w="2244" w:type="dxa"/>
          </w:tcPr>
          <w:p w14:paraId="023442F6" w14:textId="2A23E1D3" w:rsidR="00AE76F0" w:rsidRDefault="00AE76F0" w:rsidP="00627BD2">
            <w:pPr>
              <w:pStyle w:val="ListParagraph"/>
              <w:ind w:left="0"/>
              <w:rPr>
                <w:sz w:val="24"/>
              </w:rPr>
            </w:pPr>
            <w:r>
              <w:rPr>
                <w:sz w:val="24"/>
              </w:rPr>
              <w:t>Oversee Physical Materials Handling and Construction Project Milestones.</w:t>
            </w:r>
          </w:p>
        </w:tc>
        <w:tc>
          <w:tcPr>
            <w:tcW w:w="2208" w:type="dxa"/>
          </w:tcPr>
          <w:p w14:paraId="29F99050" w14:textId="7985DE8D" w:rsidR="00AE76F0" w:rsidRDefault="00AE76F0" w:rsidP="00627BD2">
            <w:pPr>
              <w:pStyle w:val="ListParagraph"/>
              <w:ind w:left="0"/>
              <w:rPr>
                <w:sz w:val="24"/>
              </w:rPr>
            </w:pPr>
            <w:r>
              <w:rPr>
                <w:sz w:val="24"/>
              </w:rPr>
              <w:t>Project Management, Documentation Organization, Knowledge of Project Requirements</w:t>
            </w:r>
          </w:p>
        </w:tc>
      </w:tr>
      <w:tr w:rsidR="00627BD2" w14:paraId="7EEA7861" w14:textId="77777777" w:rsidTr="00627BD2">
        <w:tc>
          <w:tcPr>
            <w:tcW w:w="2251" w:type="dxa"/>
          </w:tcPr>
          <w:p w14:paraId="71BCBA37" w14:textId="045EF16E" w:rsidR="00627BD2" w:rsidRDefault="00627BD2" w:rsidP="00627BD2">
            <w:pPr>
              <w:pStyle w:val="ListParagraph"/>
              <w:ind w:left="0"/>
              <w:rPr>
                <w:sz w:val="24"/>
              </w:rPr>
            </w:pPr>
            <w:r>
              <w:rPr>
                <w:sz w:val="24"/>
              </w:rPr>
              <w:t>Carpenter</w:t>
            </w:r>
          </w:p>
        </w:tc>
        <w:tc>
          <w:tcPr>
            <w:tcW w:w="2153" w:type="dxa"/>
          </w:tcPr>
          <w:p w14:paraId="7040C817" w14:textId="72F9F17E" w:rsidR="00627BD2" w:rsidRDefault="00627BD2" w:rsidP="00627BD2">
            <w:pPr>
              <w:pStyle w:val="ListParagraph"/>
              <w:ind w:left="0"/>
              <w:rPr>
                <w:sz w:val="24"/>
              </w:rPr>
            </w:pPr>
            <w:r>
              <w:rPr>
                <w:sz w:val="24"/>
              </w:rPr>
              <w:t>Physical Construction</w:t>
            </w:r>
          </w:p>
        </w:tc>
        <w:tc>
          <w:tcPr>
            <w:tcW w:w="2244" w:type="dxa"/>
          </w:tcPr>
          <w:p w14:paraId="0048FACB" w14:textId="764D8EFF" w:rsidR="00627BD2" w:rsidRDefault="00627BD2" w:rsidP="00627BD2">
            <w:pPr>
              <w:pStyle w:val="ListParagraph"/>
              <w:ind w:left="0"/>
              <w:rPr>
                <w:sz w:val="24"/>
              </w:rPr>
            </w:pPr>
            <w:r>
              <w:rPr>
                <w:sz w:val="24"/>
              </w:rPr>
              <w:t>Construction and Equipment</w:t>
            </w:r>
          </w:p>
        </w:tc>
        <w:tc>
          <w:tcPr>
            <w:tcW w:w="2208" w:type="dxa"/>
          </w:tcPr>
          <w:p w14:paraId="0AC9E889" w14:textId="002E13C8" w:rsidR="00627BD2" w:rsidRDefault="00AE76F0" w:rsidP="00627BD2">
            <w:pPr>
              <w:pStyle w:val="ListParagraph"/>
              <w:ind w:left="0"/>
              <w:rPr>
                <w:sz w:val="24"/>
              </w:rPr>
            </w:pPr>
            <w:r>
              <w:rPr>
                <w:sz w:val="24"/>
              </w:rPr>
              <w:t>Blueprint Assessments, Hardware Procurement, Construction Designation</w:t>
            </w:r>
          </w:p>
        </w:tc>
      </w:tr>
      <w:tr w:rsidR="00627BD2" w14:paraId="709CF305" w14:textId="77777777" w:rsidTr="00627BD2">
        <w:tc>
          <w:tcPr>
            <w:tcW w:w="2251" w:type="dxa"/>
          </w:tcPr>
          <w:p w14:paraId="04191AB1" w14:textId="4600840A" w:rsidR="00627BD2" w:rsidRDefault="00627BD2" w:rsidP="00627BD2">
            <w:pPr>
              <w:pStyle w:val="ListParagraph"/>
              <w:ind w:left="0"/>
              <w:rPr>
                <w:sz w:val="24"/>
              </w:rPr>
            </w:pPr>
            <w:r>
              <w:rPr>
                <w:sz w:val="24"/>
              </w:rPr>
              <w:t>Electrician</w:t>
            </w:r>
          </w:p>
        </w:tc>
        <w:tc>
          <w:tcPr>
            <w:tcW w:w="2153" w:type="dxa"/>
          </w:tcPr>
          <w:p w14:paraId="5221AD6D" w14:textId="7C37F141" w:rsidR="00627BD2" w:rsidRDefault="00627BD2" w:rsidP="00627BD2">
            <w:pPr>
              <w:pStyle w:val="ListParagraph"/>
              <w:ind w:left="0"/>
              <w:rPr>
                <w:sz w:val="24"/>
              </w:rPr>
            </w:pPr>
            <w:r>
              <w:rPr>
                <w:sz w:val="24"/>
              </w:rPr>
              <w:t>Electrical Organization</w:t>
            </w:r>
          </w:p>
        </w:tc>
        <w:tc>
          <w:tcPr>
            <w:tcW w:w="2244" w:type="dxa"/>
          </w:tcPr>
          <w:p w14:paraId="7107001E" w14:textId="56169F81" w:rsidR="00627BD2" w:rsidRDefault="00627BD2" w:rsidP="00627BD2">
            <w:pPr>
              <w:pStyle w:val="ListParagraph"/>
              <w:ind w:left="0"/>
              <w:rPr>
                <w:sz w:val="24"/>
              </w:rPr>
            </w:pPr>
            <w:r>
              <w:rPr>
                <w:sz w:val="24"/>
              </w:rPr>
              <w:t>Running Electronics, Proof of Safety</w:t>
            </w:r>
          </w:p>
        </w:tc>
        <w:tc>
          <w:tcPr>
            <w:tcW w:w="2208" w:type="dxa"/>
          </w:tcPr>
          <w:p w14:paraId="349C70B7" w14:textId="284E6F28" w:rsidR="00627BD2" w:rsidRDefault="00AE76F0" w:rsidP="00627BD2">
            <w:pPr>
              <w:pStyle w:val="ListParagraph"/>
              <w:ind w:left="0"/>
              <w:rPr>
                <w:sz w:val="24"/>
              </w:rPr>
            </w:pPr>
            <w:r>
              <w:rPr>
                <w:sz w:val="24"/>
              </w:rPr>
              <w:t>Electronic Assembly, Diagramming, Hardware Communication</w:t>
            </w:r>
          </w:p>
        </w:tc>
      </w:tr>
      <w:tr w:rsidR="00627BD2" w14:paraId="4725A3AE" w14:textId="77777777" w:rsidTr="00627BD2">
        <w:tc>
          <w:tcPr>
            <w:tcW w:w="2251" w:type="dxa"/>
          </w:tcPr>
          <w:p w14:paraId="2605397F" w14:textId="58D55A39" w:rsidR="00627BD2" w:rsidRDefault="00627BD2" w:rsidP="00627BD2">
            <w:pPr>
              <w:pStyle w:val="ListParagraph"/>
              <w:ind w:left="0"/>
              <w:rPr>
                <w:sz w:val="24"/>
              </w:rPr>
            </w:pPr>
            <w:r>
              <w:rPr>
                <w:sz w:val="24"/>
              </w:rPr>
              <w:t>Designer</w:t>
            </w:r>
          </w:p>
        </w:tc>
        <w:tc>
          <w:tcPr>
            <w:tcW w:w="2153" w:type="dxa"/>
          </w:tcPr>
          <w:p w14:paraId="317B813F" w14:textId="0B86A4E3" w:rsidR="00627BD2" w:rsidRDefault="00627BD2" w:rsidP="00627BD2">
            <w:pPr>
              <w:pStyle w:val="ListParagraph"/>
              <w:ind w:left="0"/>
              <w:rPr>
                <w:sz w:val="24"/>
              </w:rPr>
            </w:pPr>
            <w:r>
              <w:rPr>
                <w:sz w:val="24"/>
              </w:rPr>
              <w:t>Layouts and outdoor spaces</w:t>
            </w:r>
          </w:p>
        </w:tc>
        <w:tc>
          <w:tcPr>
            <w:tcW w:w="2244" w:type="dxa"/>
          </w:tcPr>
          <w:p w14:paraId="6A1A2BFF" w14:textId="64076B51" w:rsidR="00627BD2" w:rsidRDefault="00627BD2" w:rsidP="00627BD2">
            <w:pPr>
              <w:pStyle w:val="ListParagraph"/>
              <w:ind w:left="0"/>
              <w:rPr>
                <w:sz w:val="24"/>
              </w:rPr>
            </w:pPr>
            <w:r>
              <w:rPr>
                <w:sz w:val="24"/>
              </w:rPr>
              <w:t>Design and Assemble the Accent Spaces Outdoors</w:t>
            </w:r>
          </w:p>
        </w:tc>
        <w:tc>
          <w:tcPr>
            <w:tcW w:w="2208" w:type="dxa"/>
          </w:tcPr>
          <w:p w14:paraId="0916B4E0" w14:textId="4DCECA68" w:rsidR="00627BD2" w:rsidRDefault="00AE76F0" w:rsidP="00627BD2">
            <w:pPr>
              <w:pStyle w:val="ListParagraph"/>
              <w:ind w:left="0"/>
              <w:rPr>
                <w:sz w:val="24"/>
              </w:rPr>
            </w:pPr>
            <w:r>
              <w:rPr>
                <w:sz w:val="24"/>
              </w:rPr>
              <w:t>Designer Drafting, Artistic Communications, Physical Assembly</w:t>
            </w:r>
          </w:p>
        </w:tc>
      </w:tr>
      <w:tr w:rsidR="00627BD2" w14:paraId="61668CEF" w14:textId="77777777" w:rsidTr="00627BD2">
        <w:tc>
          <w:tcPr>
            <w:tcW w:w="2251" w:type="dxa"/>
          </w:tcPr>
          <w:p w14:paraId="7BF1F58C" w14:textId="45740167" w:rsidR="00627BD2" w:rsidRDefault="00627BD2" w:rsidP="000503BA">
            <w:pPr>
              <w:pStyle w:val="ListParagraph"/>
              <w:ind w:left="0"/>
              <w:rPr>
                <w:sz w:val="24"/>
              </w:rPr>
            </w:pPr>
            <w:r>
              <w:rPr>
                <w:sz w:val="24"/>
              </w:rPr>
              <w:lastRenderedPageBreak/>
              <w:t>Plumber</w:t>
            </w:r>
          </w:p>
        </w:tc>
        <w:tc>
          <w:tcPr>
            <w:tcW w:w="2153" w:type="dxa"/>
          </w:tcPr>
          <w:p w14:paraId="0C65FA44" w14:textId="7853FD51" w:rsidR="00627BD2" w:rsidRDefault="00627BD2" w:rsidP="000503BA">
            <w:pPr>
              <w:pStyle w:val="ListParagraph"/>
              <w:ind w:left="0"/>
              <w:rPr>
                <w:sz w:val="24"/>
              </w:rPr>
            </w:pPr>
            <w:r>
              <w:rPr>
                <w:sz w:val="24"/>
              </w:rPr>
              <w:t>Water Accesses</w:t>
            </w:r>
          </w:p>
        </w:tc>
        <w:tc>
          <w:tcPr>
            <w:tcW w:w="2244" w:type="dxa"/>
          </w:tcPr>
          <w:p w14:paraId="3F3EC6AA" w14:textId="4D1E8D0C" w:rsidR="00627BD2" w:rsidRDefault="00627BD2" w:rsidP="000503BA">
            <w:pPr>
              <w:pStyle w:val="ListParagraph"/>
              <w:ind w:left="0"/>
              <w:rPr>
                <w:sz w:val="24"/>
              </w:rPr>
            </w:pPr>
            <w:r>
              <w:rPr>
                <w:sz w:val="24"/>
              </w:rPr>
              <w:t>Connect plumbing to fixtures that need them</w:t>
            </w:r>
          </w:p>
        </w:tc>
        <w:tc>
          <w:tcPr>
            <w:tcW w:w="2208" w:type="dxa"/>
          </w:tcPr>
          <w:p w14:paraId="665837EE" w14:textId="218DBAFF" w:rsidR="00627BD2" w:rsidRDefault="00AE76F0" w:rsidP="000503BA">
            <w:pPr>
              <w:pStyle w:val="ListParagraph"/>
              <w:ind w:left="0"/>
              <w:rPr>
                <w:sz w:val="24"/>
              </w:rPr>
            </w:pPr>
            <w:r>
              <w:rPr>
                <w:sz w:val="24"/>
              </w:rPr>
              <w:t>Plumbing Assembly, Mapping, Permit and Regulation Organization</w:t>
            </w:r>
          </w:p>
        </w:tc>
      </w:tr>
      <w:tr w:rsidR="00627BD2" w14:paraId="5AC5EC43" w14:textId="77777777" w:rsidTr="00627BD2">
        <w:tc>
          <w:tcPr>
            <w:tcW w:w="2251" w:type="dxa"/>
          </w:tcPr>
          <w:p w14:paraId="3639A71C" w14:textId="4BF071A2" w:rsidR="00627BD2" w:rsidRDefault="00627BD2" w:rsidP="000503BA">
            <w:pPr>
              <w:pStyle w:val="ListParagraph"/>
              <w:ind w:left="0"/>
              <w:rPr>
                <w:sz w:val="24"/>
              </w:rPr>
            </w:pPr>
            <w:r>
              <w:rPr>
                <w:sz w:val="24"/>
              </w:rPr>
              <w:t>Quality Assurance</w:t>
            </w:r>
          </w:p>
        </w:tc>
        <w:tc>
          <w:tcPr>
            <w:tcW w:w="2153" w:type="dxa"/>
          </w:tcPr>
          <w:p w14:paraId="5CCCA16E" w14:textId="67384479" w:rsidR="00627BD2" w:rsidRDefault="00627BD2" w:rsidP="000503BA">
            <w:pPr>
              <w:pStyle w:val="ListParagraph"/>
              <w:ind w:left="0"/>
              <w:rPr>
                <w:sz w:val="24"/>
              </w:rPr>
            </w:pPr>
            <w:r>
              <w:rPr>
                <w:sz w:val="24"/>
              </w:rPr>
              <w:t>Documentation</w:t>
            </w:r>
          </w:p>
        </w:tc>
        <w:tc>
          <w:tcPr>
            <w:tcW w:w="2244" w:type="dxa"/>
          </w:tcPr>
          <w:p w14:paraId="3159E502" w14:textId="3B351F64" w:rsidR="00627BD2" w:rsidRDefault="00627BD2" w:rsidP="000503BA">
            <w:pPr>
              <w:pStyle w:val="ListParagraph"/>
              <w:ind w:left="0"/>
              <w:rPr>
                <w:sz w:val="24"/>
              </w:rPr>
            </w:pPr>
            <w:r>
              <w:rPr>
                <w:sz w:val="24"/>
              </w:rPr>
              <w:t>Ensure Standard of Quality for Building and Project.</w:t>
            </w:r>
          </w:p>
        </w:tc>
        <w:tc>
          <w:tcPr>
            <w:tcW w:w="2208" w:type="dxa"/>
          </w:tcPr>
          <w:p w14:paraId="60B354B7" w14:textId="68CF6C21" w:rsidR="00AE76F0" w:rsidRDefault="00AE76F0" w:rsidP="000503BA">
            <w:pPr>
              <w:pStyle w:val="ListParagraph"/>
              <w:ind w:left="0"/>
              <w:rPr>
                <w:sz w:val="24"/>
              </w:rPr>
            </w:pPr>
            <w:r>
              <w:rPr>
                <w:sz w:val="24"/>
              </w:rPr>
              <w:t>Documentation Organization, Inter-Personnel Communications, Stakeholder Communications</w:t>
            </w:r>
          </w:p>
        </w:tc>
      </w:tr>
    </w:tbl>
    <w:p w14:paraId="692A827E" w14:textId="77777777" w:rsidR="00627BD2" w:rsidRPr="00627BD2" w:rsidRDefault="00627BD2" w:rsidP="00627BD2">
      <w:pPr>
        <w:pStyle w:val="ListParagraph"/>
        <w:rPr>
          <w:sz w:val="24"/>
        </w:rPr>
      </w:pPr>
    </w:p>
    <w:p w14:paraId="2091972B" w14:textId="77777777" w:rsidR="005529A0" w:rsidRDefault="005529A0" w:rsidP="003968FF">
      <w:pPr>
        <w:rPr>
          <w:sz w:val="24"/>
        </w:rPr>
      </w:pPr>
    </w:p>
    <w:p w14:paraId="0C610E1D" w14:textId="77777777" w:rsidR="00454845" w:rsidRDefault="00454845" w:rsidP="005529A0">
      <w:pPr>
        <w:keepNext/>
        <w:rPr>
          <w:sz w:val="24"/>
        </w:rPr>
      </w:pPr>
    </w:p>
    <w:p w14:paraId="02671893" w14:textId="77777777" w:rsidR="00454845" w:rsidRDefault="00454845" w:rsidP="005529A0">
      <w:pPr>
        <w:keepNext/>
        <w:rPr>
          <w:sz w:val="24"/>
        </w:rPr>
      </w:pPr>
      <w:r w:rsidRPr="00F25C47">
        <w:rPr>
          <w:b/>
          <w:sz w:val="24"/>
        </w:rPr>
        <w:t>Project Manager</w:t>
      </w:r>
      <w:r w:rsidR="00F25C47" w:rsidRPr="00F25C47">
        <w:rPr>
          <w:b/>
          <w:sz w:val="24"/>
        </w:rPr>
        <w:t xml:space="preserve"> (PM)</w:t>
      </w:r>
      <w:r w:rsidR="00F25C47">
        <w:rPr>
          <w:b/>
          <w:sz w:val="24"/>
        </w:rPr>
        <w:t>, (1 position)</w:t>
      </w:r>
      <w:r w:rsidRPr="00F25C47">
        <w:rPr>
          <w:b/>
          <w:sz w:val="24"/>
        </w:rPr>
        <w:t>:</w:t>
      </w:r>
      <w:r>
        <w:rPr>
          <w:sz w:val="24"/>
        </w:rPr>
        <w:t xml:space="preserve"> </w:t>
      </w:r>
      <w:r w:rsidR="00F25C47" w:rsidRPr="002D19C0">
        <w:rPr>
          <w:color w:val="538135"/>
          <w:sz w:val="24"/>
        </w:rPr>
        <w:t>responsible for the overall success of the Software Upgrade Project.</w:t>
      </w:r>
      <w:del w:id="3" w:author="Tara Baren" w:date="2018-05-18T13:39:00Z">
        <w:r w:rsidR="00F25C47" w:rsidRPr="002D19C0" w:rsidDel="00316929">
          <w:rPr>
            <w:color w:val="538135"/>
            <w:sz w:val="24"/>
          </w:rPr>
          <w:delText xml:space="preserve">  </w:delText>
        </w:r>
      </w:del>
      <w:ins w:id="4" w:author="Tara Baren" w:date="2018-05-18T13:39:00Z">
        <w:r w:rsidR="00316929">
          <w:rPr>
            <w:color w:val="538135"/>
            <w:sz w:val="24"/>
          </w:rPr>
          <w:t xml:space="preserve"> </w:t>
        </w:r>
      </w:ins>
      <w:r w:rsidR="00F25C47" w:rsidRPr="002D19C0">
        <w:rPr>
          <w:color w:val="538135"/>
          <w:sz w:val="24"/>
        </w:rPr>
        <w:t>The PM must authorize and approve all project expenditures.</w:t>
      </w:r>
      <w:del w:id="5" w:author="Tara Baren" w:date="2018-05-18T13:39:00Z">
        <w:r w:rsidR="00F25C47" w:rsidRPr="002D19C0" w:rsidDel="00316929">
          <w:rPr>
            <w:color w:val="538135"/>
            <w:sz w:val="24"/>
          </w:rPr>
          <w:delText xml:space="preserve">  </w:delText>
        </w:r>
      </w:del>
      <w:ins w:id="6" w:author="Tara Baren" w:date="2018-05-18T13:39:00Z">
        <w:r w:rsidR="00316929">
          <w:rPr>
            <w:color w:val="538135"/>
            <w:sz w:val="24"/>
          </w:rPr>
          <w:t xml:space="preserve"> </w:t>
        </w:r>
      </w:ins>
      <w:r w:rsidR="00F25C47" w:rsidRPr="002D19C0">
        <w:rPr>
          <w:color w:val="538135"/>
          <w:sz w:val="24"/>
        </w:rPr>
        <w:t>The PM is also responsible for approving that work activities meet established acceptability criteria and fall within acceptable variances.</w:t>
      </w:r>
      <w:del w:id="7" w:author="Tara Baren" w:date="2018-05-18T13:39:00Z">
        <w:r w:rsidR="00F25C47" w:rsidRPr="002D19C0" w:rsidDel="00316929">
          <w:rPr>
            <w:color w:val="538135"/>
            <w:sz w:val="24"/>
          </w:rPr>
          <w:delText xml:space="preserve">  </w:delText>
        </w:r>
      </w:del>
      <w:ins w:id="8" w:author="Tara Baren" w:date="2018-05-18T13:39:00Z">
        <w:r w:rsidR="00316929">
          <w:rPr>
            <w:color w:val="538135"/>
            <w:sz w:val="24"/>
          </w:rPr>
          <w:t xml:space="preserve"> </w:t>
        </w:r>
      </w:ins>
      <w:r w:rsidR="00F25C47" w:rsidRPr="002D19C0">
        <w:rPr>
          <w:color w:val="538135"/>
          <w:sz w:val="24"/>
        </w:rPr>
        <w:t>The PM will be responsible for reporting project status in accordance with the communications management plan.</w:t>
      </w:r>
      <w:del w:id="9" w:author="Tara Baren" w:date="2018-05-18T13:39:00Z">
        <w:r w:rsidR="00F25C47" w:rsidRPr="002D19C0" w:rsidDel="00316929">
          <w:rPr>
            <w:color w:val="538135"/>
            <w:sz w:val="24"/>
          </w:rPr>
          <w:delText xml:space="preserve">  </w:delText>
        </w:r>
      </w:del>
      <w:ins w:id="10" w:author="Tara Baren" w:date="2018-05-18T13:39:00Z">
        <w:r w:rsidR="00316929">
          <w:rPr>
            <w:color w:val="538135"/>
            <w:sz w:val="24"/>
          </w:rPr>
          <w:t xml:space="preserve"> </w:t>
        </w:r>
      </w:ins>
      <w:r w:rsidR="00250A65" w:rsidRPr="002D19C0">
        <w:rPr>
          <w:color w:val="538135"/>
          <w:sz w:val="24"/>
        </w:rPr>
        <w:t xml:space="preserve">The PM will evaluate the performance of all project team members and communicate their performance to functional managers. </w:t>
      </w:r>
      <w:r w:rsidR="00CB43DF" w:rsidRPr="002D19C0">
        <w:rPr>
          <w:color w:val="538135"/>
          <w:sz w:val="24"/>
        </w:rPr>
        <w:t>The PM is also responsible for acquiring human resources for the project through coordination with functional managers.</w:t>
      </w:r>
      <w:del w:id="11" w:author="Tara Baren" w:date="2018-05-18T13:39:00Z">
        <w:r w:rsidR="00CB43DF" w:rsidRPr="002D19C0" w:rsidDel="00316929">
          <w:rPr>
            <w:color w:val="538135"/>
            <w:sz w:val="24"/>
          </w:rPr>
          <w:delText xml:space="preserve">  </w:delText>
        </w:r>
      </w:del>
      <w:ins w:id="12" w:author="Tara Baren" w:date="2018-05-18T13:39:00Z">
        <w:r w:rsidR="00316929">
          <w:rPr>
            <w:color w:val="538135"/>
            <w:sz w:val="24"/>
          </w:rPr>
          <w:t xml:space="preserve"> </w:t>
        </w:r>
      </w:ins>
      <w:r w:rsidR="00F25C47" w:rsidRPr="002D19C0">
        <w:rPr>
          <w:color w:val="538135"/>
          <w:sz w:val="24"/>
        </w:rPr>
        <w:t>The PM must possess the following skills: leadership/management, budgeting, scheduling, and effective communication.</w:t>
      </w:r>
    </w:p>
    <w:p w14:paraId="48266F0E" w14:textId="77777777" w:rsidR="00F25C47" w:rsidRDefault="00F25C47" w:rsidP="005529A0">
      <w:pPr>
        <w:keepNext/>
        <w:rPr>
          <w:sz w:val="24"/>
        </w:rPr>
      </w:pPr>
    </w:p>
    <w:p w14:paraId="6218CB5C" w14:textId="6CD2CF86" w:rsidR="00AE76F0" w:rsidRDefault="00AE76F0" w:rsidP="005529A0">
      <w:pPr>
        <w:keepNext/>
        <w:rPr>
          <w:sz w:val="24"/>
        </w:rPr>
      </w:pPr>
      <w:r>
        <w:rPr>
          <w:sz w:val="24"/>
        </w:rPr>
        <w:t>The assigned project manager will be Corey Crooks.</w:t>
      </w:r>
    </w:p>
    <w:p w14:paraId="057F5A03" w14:textId="77777777" w:rsidR="00CB43DF" w:rsidRDefault="00CB43DF" w:rsidP="005529A0">
      <w:pPr>
        <w:keepNext/>
        <w:rPr>
          <w:sz w:val="24"/>
        </w:rPr>
      </w:pPr>
    </w:p>
    <w:p w14:paraId="01ACDB1E" w14:textId="77777777" w:rsidR="003746D1" w:rsidRPr="002F306B" w:rsidRDefault="008A6942" w:rsidP="003746D1">
      <w:pPr>
        <w:pStyle w:val="Heading1"/>
        <w:jc w:val="left"/>
        <w:rPr>
          <w:smallCaps/>
          <w:sz w:val="28"/>
          <w:szCs w:val="28"/>
        </w:rPr>
      </w:pPr>
      <w:bookmarkStart w:id="13" w:name="_Toc332206934"/>
      <w:r>
        <w:rPr>
          <w:smallCaps/>
          <w:sz w:val="28"/>
          <w:szCs w:val="28"/>
        </w:rPr>
        <w:t>Project Organizational Charts</w:t>
      </w:r>
      <w:bookmarkEnd w:id="13"/>
    </w:p>
    <w:p w14:paraId="5F5EBFF3" w14:textId="77777777" w:rsidR="00C26472" w:rsidRDefault="003C2724" w:rsidP="003746D1">
      <w:pPr>
        <w:rPr>
          <w:color w:val="008000"/>
          <w:sz w:val="24"/>
        </w:rPr>
      </w:pPr>
      <w:r w:rsidRPr="003C2724">
        <w:rPr>
          <w:color w:val="008000"/>
          <w:sz w:val="24"/>
        </w:rPr>
        <w:t xml:space="preserve">This section </w:t>
      </w:r>
      <w:r w:rsidR="008A6942">
        <w:rPr>
          <w:color w:val="008000"/>
          <w:sz w:val="24"/>
        </w:rPr>
        <w:t xml:space="preserve">provides </w:t>
      </w:r>
      <w:r w:rsidR="00545478">
        <w:rPr>
          <w:color w:val="008000"/>
          <w:sz w:val="24"/>
        </w:rPr>
        <w:t>a graphic display of the project tasks and team members</w:t>
      </w:r>
      <w:r w:rsidR="008A6942">
        <w:rPr>
          <w:color w:val="008000"/>
          <w:sz w:val="24"/>
        </w:rPr>
        <w:t>.</w:t>
      </w:r>
      <w:del w:id="14" w:author="Tara Baren" w:date="2018-05-18T13:39:00Z">
        <w:r w:rsidR="008A6942" w:rsidDel="00316929">
          <w:rPr>
            <w:color w:val="008000"/>
            <w:sz w:val="24"/>
          </w:rPr>
          <w:delText xml:space="preserve">  </w:delText>
        </w:r>
      </w:del>
      <w:ins w:id="15" w:author="Tara Baren" w:date="2018-05-18T13:39:00Z">
        <w:r w:rsidR="00316929">
          <w:rPr>
            <w:color w:val="008000"/>
            <w:sz w:val="24"/>
          </w:rPr>
          <w:t xml:space="preserve"> </w:t>
        </w:r>
      </w:ins>
      <w:r w:rsidR="008A6942">
        <w:rPr>
          <w:color w:val="008000"/>
          <w:sz w:val="24"/>
        </w:rPr>
        <w:t>The purpose of this is to illustrat</w:t>
      </w:r>
      <w:r w:rsidR="00545478">
        <w:rPr>
          <w:color w:val="008000"/>
          <w:sz w:val="24"/>
        </w:rPr>
        <w:t>e the responsibilities of team members as they relate to the project tasks.</w:t>
      </w:r>
      <w:del w:id="16" w:author="Tara Baren" w:date="2018-05-18T13:39:00Z">
        <w:r w:rsidR="00545478" w:rsidDel="00316929">
          <w:rPr>
            <w:color w:val="008000"/>
            <w:sz w:val="24"/>
          </w:rPr>
          <w:delText xml:space="preserve">  </w:delText>
        </w:r>
      </w:del>
      <w:ins w:id="17" w:author="Tara Baren" w:date="2018-05-18T13:39:00Z">
        <w:r w:rsidR="00316929">
          <w:rPr>
            <w:color w:val="008000"/>
            <w:sz w:val="24"/>
          </w:rPr>
          <w:t xml:space="preserve"> </w:t>
        </w:r>
      </w:ins>
      <w:r w:rsidR="00545478">
        <w:rPr>
          <w:color w:val="008000"/>
          <w:sz w:val="24"/>
        </w:rPr>
        <w:t>Tools such as responsible, accountable, consult, inform (RACI) or responsibility assignment matrix (RAM) may be used to aid in communicating roles and responsibilities for the project team.</w:t>
      </w:r>
      <w:del w:id="18" w:author="Tara Baren" w:date="2018-05-18T13:39:00Z">
        <w:r w:rsidR="00545478" w:rsidDel="00316929">
          <w:rPr>
            <w:color w:val="008000"/>
            <w:sz w:val="24"/>
          </w:rPr>
          <w:delText xml:space="preserve">  </w:delText>
        </w:r>
      </w:del>
      <w:ins w:id="19" w:author="Tara Baren" w:date="2018-05-18T13:39:00Z">
        <w:r w:rsidR="00316929">
          <w:rPr>
            <w:color w:val="008000"/>
            <w:sz w:val="24"/>
          </w:rPr>
          <w:t xml:space="preserve"> </w:t>
        </w:r>
      </w:ins>
      <w:r w:rsidR="00545478">
        <w:rPr>
          <w:color w:val="008000"/>
          <w:sz w:val="24"/>
        </w:rPr>
        <w:t>Additionally, organizational or resource breakdown structures may be used to show how responsibilities are assigned by department or by type of resource respectively.</w:t>
      </w:r>
      <w:del w:id="20" w:author="Tara Baren" w:date="2018-05-18T13:39:00Z">
        <w:r w:rsidR="00545478" w:rsidDel="00316929">
          <w:rPr>
            <w:color w:val="008000"/>
            <w:sz w:val="24"/>
          </w:rPr>
          <w:delText xml:space="preserve">  </w:delText>
        </w:r>
      </w:del>
      <w:ins w:id="21" w:author="Tara Baren" w:date="2018-05-18T13:39:00Z">
        <w:r w:rsidR="00316929">
          <w:rPr>
            <w:color w:val="008000"/>
            <w:sz w:val="24"/>
          </w:rPr>
          <w:t xml:space="preserve"> </w:t>
        </w:r>
      </w:ins>
      <w:r w:rsidR="00545478">
        <w:rPr>
          <w:color w:val="008000"/>
          <w:sz w:val="24"/>
        </w:rPr>
        <w:t>It should be noted that the level of detail may vary depending on project complexity.</w:t>
      </w:r>
    </w:p>
    <w:p w14:paraId="50F6B401" w14:textId="77777777" w:rsidR="003C2724" w:rsidRDefault="003C2724" w:rsidP="003746D1">
      <w:pPr>
        <w:rPr>
          <w:sz w:val="24"/>
        </w:rPr>
      </w:pPr>
    </w:p>
    <w:p w14:paraId="23647C55" w14:textId="77777777" w:rsidR="001030D0" w:rsidRDefault="001030D0" w:rsidP="003746D1">
      <w:pPr>
        <w:rPr>
          <w:sz w:val="24"/>
        </w:rPr>
      </w:pPr>
    </w:p>
    <w:p w14:paraId="610286EB" w14:textId="77777777" w:rsidR="001030D0" w:rsidRDefault="001030D0" w:rsidP="003746D1">
      <w:pPr>
        <w:rPr>
          <w:sz w:val="24"/>
        </w:rPr>
      </w:pPr>
    </w:p>
    <w:p w14:paraId="38FECE7F" w14:textId="3D5714DF" w:rsidR="001030D0" w:rsidRDefault="001030D0" w:rsidP="003746D1">
      <w:pPr>
        <w:rPr>
          <w:sz w:val="24"/>
        </w:rPr>
      </w:pPr>
    </w:p>
    <w:p w14:paraId="699E0494" w14:textId="77777777" w:rsidR="00AE76F0" w:rsidRDefault="00AE76F0" w:rsidP="00545478">
      <w:pPr>
        <w:keepNext/>
        <w:rPr>
          <w:sz w:val="24"/>
        </w:rPr>
      </w:pPr>
    </w:p>
    <w:p w14:paraId="40DAA235" w14:textId="76E07B3D" w:rsidR="00AE76F0" w:rsidRDefault="006702EC" w:rsidP="006702EC">
      <w:pPr>
        <w:keepNext/>
        <w:jc w:val="center"/>
        <w:rPr>
          <w:sz w:val="24"/>
        </w:rPr>
      </w:pPr>
      <w:r w:rsidRPr="006702EC">
        <w:rPr>
          <w:sz w:val="24"/>
        </w:rPr>
        <w:drawing>
          <wp:inline distT="0" distB="0" distL="0" distR="0" wp14:anchorId="1CE4DAC8" wp14:editId="38974738">
            <wp:extent cx="4229100" cy="4893325"/>
            <wp:effectExtent l="0" t="0" r="0" b="2540"/>
            <wp:docPr id="16327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0358" name=""/>
                    <pic:cNvPicPr/>
                  </pic:nvPicPr>
                  <pic:blipFill>
                    <a:blip r:embed="rId13"/>
                    <a:stretch>
                      <a:fillRect/>
                    </a:stretch>
                  </pic:blipFill>
                  <pic:spPr>
                    <a:xfrm>
                      <a:off x="0" y="0"/>
                      <a:ext cx="4233704" cy="4898652"/>
                    </a:xfrm>
                    <a:prstGeom prst="rect">
                      <a:avLst/>
                    </a:prstGeom>
                  </pic:spPr>
                </pic:pic>
              </a:graphicData>
            </a:graphic>
          </wp:inline>
        </w:drawing>
      </w:r>
    </w:p>
    <w:p w14:paraId="3A0C2683" w14:textId="77777777" w:rsidR="00AE76F0" w:rsidRDefault="00AE76F0" w:rsidP="00545478">
      <w:pPr>
        <w:keepNext/>
        <w:rPr>
          <w:sz w:val="24"/>
        </w:rPr>
      </w:pPr>
    </w:p>
    <w:p w14:paraId="2F1143A2" w14:textId="77777777" w:rsidR="00AE76F0" w:rsidRDefault="00AE76F0" w:rsidP="00545478">
      <w:pPr>
        <w:keepNext/>
        <w:rPr>
          <w:sz w:val="24"/>
        </w:rPr>
      </w:pPr>
    </w:p>
    <w:p w14:paraId="2C79AF58" w14:textId="77777777" w:rsidR="006702EC" w:rsidRDefault="006702EC">
      <w:pPr>
        <w:rPr>
          <w:sz w:val="24"/>
        </w:rPr>
      </w:pPr>
      <w:r>
        <w:rPr>
          <w:sz w:val="24"/>
        </w:rPr>
        <w:br w:type="page"/>
      </w:r>
    </w:p>
    <w:p w14:paraId="2244B1E9" w14:textId="27B02B4B" w:rsidR="00545478" w:rsidRDefault="00545478" w:rsidP="00545478">
      <w:pPr>
        <w:keepNext/>
        <w:rPr>
          <w:sz w:val="24"/>
        </w:rPr>
      </w:pPr>
      <w:r>
        <w:rPr>
          <w:sz w:val="24"/>
        </w:rPr>
        <w:lastRenderedPageBreak/>
        <w:t>The following RACI chart shows the relationship between project tasks and team members.</w:t>
      </w:r>
      <w:del w:id="22" w:author="Tara Baren" w:date="2018-05-18T13:39:00Z">
        <w:r w:rsidDel="00316929">
          <w:rPr>
            <w:sz w:val="24"/>
          </w:rPr>
          <w:delText xml:space="preserve">  </w:delText>
        </w:r>
      </w:del>
      <w:ins w:id="23" w:author="Tara Baren" w:date="2018-05-18T13:39:00Z">
        <w:r w:rsidR="00316929">
          <w:rPr>
            <w:sz w:val="24"/>
          </w:rPr>
          <w:t xml:space="preserve"> </w:t>
        </w:r>
      </w:ins>
      <w:r>
        <w:rPr>
          <w:sz w:val="24"/>
        </w:rPr>
        <w:t>Any proposed changes to project responsibilities must be reviewed and approved by the project manager.</w:t>
      </w:r>
      <w:del w:id="24" w:author="Tara Baren" w:date="2018-05-18T13:39:00Z">
        <w:r w:rsidDel="00316929">
          <w:rPr>
            <w:sz w:val="24"/>
          </w:rPr>
          <w:delText xml:space="preserve">  </w:delText>
        </w:r>
      </w:del>
      <w:ins w:id="25" w:author="Tara Baren" w:date="2018-05-18T13:39:00Z">
        <w:r w:rsidR="00316929">
          <w:rPr>
            <w:sz w:val="24"/>
          </w:rPr>
          <w:t xml:space="preserve"> </w:t>
        </w:r>
      </w:ins>
      <w:r>
        <w:rPr>
          <w:sz w:val="24"/>
        </w:rPr>
        <w:t>Changes will be proposed in accordance with the project’s change control process.</w:t>
      </w:r>
      <w:del w:id="26" w:author="Tara Baren" w:date="2018-05-18T13:39:00Z">
        <w:r w:rsidDel="00316929">
          <w:rPr>
            <w:sz w:val="24"/>
          </w:rPr>
          <w:delText xml:space="preserve">  </w:delText>
        </w:r>
      </w:del>
      <w:ins w:id="27" w:author="Tara Baren" w:date="2018-05-18T13:39:00Z">
        <w:r w:rsidR="00316929">
          <w:rPr>
            <w:sz w:val="24"/>
          </w:rPr>
          <w:t xml:space="preserve"> </w:t>
        </w:r>
      </w:ins>
      <w:r>
        <w:rPr>
          <w:sz w:val="24"/>
        </w:rPr>
        <w:t>As changes are made all project documents will be updated and redistributed accordingly.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1053"/>
        <w:gridCol w:w="1273"/>
        <w:gridCol w:w="1461"/>
        <w:gridCol w:w="1104"/>
        <w:gridCol w:w="1164"/>
        <w:gridCol w:w="1070"/>
        <w:gridCol w:w="894"/>
      </w:tblGrid>
      <w:tr w:rsidR="006702EC" w:rsidRPr="00342E80" w14:paraId="1C3B313F" w14:textId="7D00244E" w:rsidTr="006702EC">
        <w:tc>
          <w:tcPr>
            <w:tcW w:w="1266" w:type="dxa"/>
          </w:tcPr>
          <w:p w14:paraId="4069EDF8" w14:textId="77777777" w:rsidR="006702EC" w:rsidRPr="004C74C5" w:rsidRDefault="006702EC" w:rsidP="00342E80">
            <w:pPr>
              <w:keepNext/>
            </w:pPr>
          </w:p>
        </w:tc>
        <w:tc>
          <w:tcPr>
            <w:tcW w:w="1126" w:type="dxa"/>
          </w:tcPr>
          <w:p w14:paraId="3ADB1105" w14:textId="77777777" w:rsidR="006702EC" w:rsidRPr="004C74C5" w:rsidRDefault="006702EC" w:rsidP="00342E80">
            <w:pPr>
              <w:keepNext/>
            </w:pPr>
            <w:r w:rsidRPr="004C74C5">
              <w:t>Project Manager</w:t>
            </w:r>
          </w:p>
        </w:tc>
        <w:tc>
          <w:tcPr>
            <w:tcW w:w="1287" w:type="dxa"/>
          </w:tcPr>
          <w:p w14:paraId="0128C310" w14:textId="64FD7425" w:rsidR="006702EC" w:rsidRPr="004C74C5" w:rsidRDefault="006702EC" w:rsidP="00342E80">
            <w:pPr>
              <w:keepNext/>
            </w:pPr>
            <w:r>
              <w:t>Construction Specialist</w:t>
            </w:r>
          </w:p>
        </w:tc>
        <w:tc>
          <w:tcPr>
            <w:tcW w:w="1467" w:type="dxa"/>
          </w:tcPr>
          <w:p w14:paraId="13CFF2EA" w14:textId="4879409F" w:rsidR="006702EC" w:rsidRPr="004C74C5" w:rsidRDefault="006702EC" w:rsidP="00342E80">
            <w:pPr>
              <w:keepNext/>
            </w:pPr>
            <w:r>
              <w:t>Documentation Specialist</w:t>
            </w:r>
          </w:p>
        </w:tc>
        <w:tc>
          <w:tcPr>
            <w:tcW w:w="1162" w:type="dxa"/>
          </w:tcPr>
          <w:p w14:paraId="2BA6B408" w14:textId="6E39150C" w:rsidR="006702EC" w:rsidRPr="004C74C5" w:rsidRDefault="006702EC" w:rsidP="00342E80">
            <w:pPr>
              <w:keepNext/>
            </w:pPr>
            <w:r>
              <w:t>Carpenter</w:t>
            </w:r>
          </w:p>
        </w:tc>
        <w:tc>
          <w:tcPr>
            <w:tcW w:w="1211" w:type="dxa"/>
          </w:tcPr>
          <w:p w14:paraId="35555EA7" w14:textId="7D4B86E3" w:rsidR="006702EC" w:rsidRPr="004C74C5" w:rsidRDefault="006702EC" w:rsidP="00342E80">
            <w:pPr>
              <w:keepNext/>
            </w:pPr>
            <w:r>
              <w:t>Electrician</w:t>
            </w:r>
          </w:p>
        </w:tc>
        <w:tc>
          <w:tcPr>
            <w:tcW w:w="1147" w:type="dxa"/>
          </w:tcPr>
          <w:p w14:paraId="271CF04B" w14:textId="1DC5B7A3" w:rsidR="006702EC" w:rsidRPr="004C74C5" w:rsidRDefault="006702EC" w:rsidP="00342E80">
            <w:pPr>
              <w:keepNext/>
            </w:pPr>
            <w:r>
              <w:t>Designer</w:t>
            </w:r>
          </w:p>
        </w:tc>
        <w:tc>
          <w:tcPr>
            <w:tcW w:w="802" w:type="dxa"/>
          </w:tcPr>
          <w:p w14:paraId="097DB03D" w14:textId="64AEF9C0" w:rsidR="006702EC" w:rsidRDefault="006702EC" w:rsidP="00342E80">
            <w:pPr>
              <w:keepNext/>
            </w:pPr>
            <w:r>
              <w:t>Plumber</w:t>
            </w:r>
          </w:p>
        </w:tc>
      </w:tr>
      <w:tr w:rsidR="006702EC" w:rsidRPr="00342E80" w14:paraId="148816F7" w14:textId="35DEB6DA" w:rsidTr="006702EC">
        <w:tc>
          <w:tcPr>
            <w:tcW w:w="1266" w:type="dxa"/>
          </w:tcPr>
          <w:p w14:paraId="25DCFE5D" w14:textId="48AD227F" w:rsidR="006702EC" w:rsidRPr="004C74C5" w:rsidRDefault="006702EC" w:rsidP="00342E80">
            <w:pPr>
              <w:keepNext/>
            </w:pPr>
            <w:r>
              <w:t>Develop Project Charter</w:t>
            </w:r>
          </w:p>
        </w:tc>
        <w:tc>
          <w:tcPr>
            <w:tcW w:w="1126" w:type="dxa"/>
          </w:tcPr>
          <w:p w14:paraId="2A170805" w14:textId="56B7CC31" w:rsidR="006702EC" w:rsidRPr="004C74C5" w:rsidRDefault="003C2EC6" w:rsidP="00342E80">
            <w:pPr>
              <w:keepNext/>
            </w:pPr>
            <w:r>
              <w:t>A</w:t>
            </w:r>
          </w:p>
        </w:tc>
        <w:tc>
          <w:tcPr>
            <w:tcW w:w="1287" w:type="dxa"/>
          </w:tcPr>
          <w:p w14:paraId="509B7BEC" w14:textId="7F360E74" w:rsidR="006702EC" w:rsidRPr="004C74C5" w:rsidRDefault="006702EC" w:rsidP="00342E80">
            <w:pPr>
              <w:keepNext/>
            </w:pPr>
            <w:r>
              <w:t>A</w:t>
            </w:r>
          </w:p>
        </w:tc>
        <w:tc>
          <w:tcPr>
            <w:tcW w:w="1467" w:type="dxa"/>
          </w:tcPr>
          <w:p w14:paraId="77EDF598" w14:textId="6FB75B33" w:rsidR="006702EC" w:rsidRPr="004C74C5" w:rsidRDefault="003C2EC6" w:rsidP="00342E80">
            <w:pPr>
              <w:keepNext/>
            </w:pPr>
            <w:r>
              <w:t>R</w:t>
            </w:r>
          </w:p>
        </w:tc>
        <w:tc>
          <w:tcPr>
            <w:tcW w:w="1162" w:type="dxa"/>
          </w:tcPr>
          <w:p w14:paraId="7EF3BD1A" w14:textId="5F6C1D2D" w:rsidR="006702EC" w:rsidRPr="004C74C5" w:rsidRDefault="006702EC" w:rsidP="00342E80">
            <w:pPr>
              <w:keepNext/>
            </w:pPr>
          </w:p>
        </w:tc>
        <w:tc>
          <w:tcPr>
            <w:tcW w:w="1211" w:type="dxa"/>
          </w:tcPr>
          <w:p w14:paraId="67AA9C6F" w14:textId="51A83BB6" w:rsidR="006702EC" w:rsidRPr="004C74C5" w:rsidRDefault="006702EC" w:rsidP="00342E80">
            <w:pPr>
              <w:keepNext/>
            </w:pPr>
          </w:p>
        </w:tc>
        <w:tc>
          <w:tcPr>
            <w:tcW w:w="1147" w:type="dxa"/>
          </w:tcPr>
          <w:p w14:paraId="17403042" w14:textId="7075C153" w:rsidR="006702EC" w:rsidRPr="004C74C5" w:rsidRDefault="003C2EC6" w:rsidP="00342E80">
            <w:pPr>
              <w:keepNext/>
            </w:pPr>
            <w:r>
              <w:t>C</w:t>
            </w:r>
          </w:p>
        </w:tc>
        <w:tc>
          <w:tcPr>
            <w:tcW w:w="802" w:type="dxa"/>
          </w:tcPr>
          <w:p w14:paraId="3C19A6DB" w14:textId="77777777" w:rsidR="006702EC" w:rsidRPr="004C74C5" w:rsidRDefault="006702EC" w:rsidP="00342E80">
            <w:pPr>
              <w:keepNext/>
            </w:pPr>
          </w:p>
        </w:tc>
      </w:tr>
      <w:tr w:rsidR="006702EC" w:rsidRPr="00342E80" w14:paraId="77C59CD2" w14:textId="3F22FB59" w:rsidTr="006702EC">
        <w:tc>
          <w:tcPr>
            <w:tcW w:w="1266" w:type="dxa"/>
          </w:tcPr>
          <w:p w14:paraId="43E5C40B" w14:textId="6368F375" w:rsidR="006702EC" w:rsidRPr="004C74C5" w:rsidRDefault="006702EC" w:rsidP="00342E80">
            <w:pPr>
              <w:keepNext/>
            </w:pPr>
            <w:r>
              <w:t>Develop Project Plan</w:t>
            </w:r>
          </w:p>
        </w:tc>
        <w:tc>
          <w:tcPr>
            <w:tcW w:w="1126" w:type="dxa"/>
          </w:tcPr>
          <w:p w14:paraId="609EAA51" w14:textId="12EE19A2" w:rsidR="006702EC" w:rsidRPr="004C74C5" w:rsidRDefault="003C2EC6" w:rsidP="00342E80">
            <w:pPr>
              <w:keepNext/>
            </w:pPr>
            <w:r>
              <w:t>A</w:t>
            </w:r>
          </w:p>
        </w:tc>
        <w:tc>
          <w:tcPr>
            <w:tcW w:w="1287" w:type="dxa"/>
          </w:tcPr>
          <w:p w14:paraId="41F8DAD7" w14:textId="3FC609CD" w:rsidR="006702EC" w:rsidRPr="004C74C5" w:rsidRDefault="003C2EC6" w:rsidP="00342E80">
            <w:pPr>
              <w:keepNext/>
            </w:pPr>
            <w:r>
              <w:t>C</w:t>
            </w:r>
          </w:p>
        </w:tc>
        <w:tc>
          <w:tcPr>
            <w:tcW w:w="1467" w:type="dxa"/>
          </w:tcPr>
          <w:p w14:paraId="02F035C9" w14:textId="7B70C6C0" w:rsidR="006702EC" w:rsidRPr="004C74C5" w:rsidRDefault="003C2EC6" w:rsidP="00342E80">
            <w:pPr>
              <w:keepNext/>
            </w:pPr>
            <w:r>
              <w:t>R</w:t>
            </w:r>
          </w:p>
        </w:tc>
        <w:tc>
          <w:tcPr>
            <w:tcW w:w="1162" w:type="dxa"/>
          </w:tcPr>
          <w:p w14:paraId="544C2507" w14:textId="77777777" w:rsidR="006702EC" w:rsidRPr="004C74C5" w:rsidRDefault="006702EC" w:rsidP="00342E80">
            <w:pPr>
              <w:keepNext/>
            </w:pPr>
          </w:p>
        </w:tc>
        <w:tc>
          <w:tcPr>
            <w:tcW w:w="1211" w:type="dxa"/>
          </w:tcPr>
          <w:p w14:paraId="0835628D" w14:textId="3E079254" w:rsidR="006702EC" w:rsidRPr="004C74C5" w:rsidRDefault="006702EC" w:rsidP="00342E80">
            <w:pPr>
              <w:keepNext/>
            </w:pPr>
          </w:p>
        </w:tc>
        <w:tc>
          <w:tcPr>
            <w:tcW w:w="1147" w:type="dxa"/>
          </w:tcPr>
          <w:p w14:paraId="03128003" w14:textId="2B72DC2F" w:rsidR="006702EC" w:rsidRPr="004C74C5" w:rsidRDefault="003C2EC6" w:rsidP="00342E80">
            <w:pPr>
              <w:keepNext/>
            </w:pPr>
            <w:r>
              <w:t>C</w:t>
            </w:r>
          </w:p>
        </w:tc>
        <w:tc>
          <w:tcPr>
            <w:tcW w:w="802" w:type="dxa"/>
          </w:tcPr>
          <w:p w14:paraId="3C114C5D" w14:textId="77777777" w:rsidR="006702EC" w:rsidRPr="004C74C5" w:rsidRDefault="006702EC" w:rsidP="00342E80">
            <w:pPr>
              <w:keepNext/>
            </w:pPr>
          </w:p>
        </w:tc>
      </w:tr>
      <w:tr w:rsidR="006702EC" w:rsidRPr="00342E80" w14:paraId="69C30844" w14:textId="7EAB6D1D" w:rsidTr="006702EC">
        <w:tc>
          <w:tcPr>
            <w:tcW w:w="1266" w:type="dxa"/>
          </w:tcPr>
          <w:p w14:paraId="731E2B29" w14:textId="790540FE" w:rsidR="006702EC" w:rsidRDefault="006702EC" w:rsidP="00342E80">
            <w:pPr>
              <w:keepNext/>
            </w:pPr>
            <w:r>
              <w:t>Design Floorplan</w:t>
            </w:r>
          </w:p>
        </w:tc>
        <w:tc>
          <w:tcPr>
            <w:tcW w:w="1126" w:type="dxa"/>
          </w:tcPr>
          <w:p w14:paraId="676AB303" w14:textId="323A3509" w:rsidR="006702EC" w:rsidRPr="004C74C5" w:rsidRDefault="003C2EC6" w:rsidP="00342E80">
            <w:pPr>
              <w:keepNext/>
            </w:pPr>
            <w:r>
              <w:t>I</w:t>
            </w:r>
          </w:p>
        </w:tc>
        <w:tc>
          <w:tcPr>
            <w:tcW w:w="1287" w:type="dxa"/>
          </w:tcPr>
          <w:p w14:paraId="03626252" w14:textId="48580036" w:rsidR="006702EC" w:rsidRPr="004C74C5" w:rsidRDefault="006702EC" w:rsidP="00342E80">
            <w:pPr>
              <w:keepNext/>
            </w:pPr>
            <w:r>
              <w:t>A</w:t>
            </w:r>
          </w:p>
        </w:tc>
        <w:tc>
          <w:tcPr>
            <w:tcW w:w="1467" w:type="dxa"/>
          </w:tcPr>
          <w:p w14:paraId="70628A4D" w14:textId="0E93B5D1" w:rsidR="006702EC" w:rsidRPr="004C74C5" w:rsidRDefault="003C2EC6" w:rsidP="00342E80">
            <w:pPr>
              <w:keepNext/>
            </w:pPr>
            <w:r>
              <w:t>R</w:t>
            </w:r>
          </w:p>
        </w:tc>
        <w:tc>
          <w:tcPr>
            <w:tcW w:w="1162" w:type="dxa"/>
          </w:tcPr>
          <w:p w14:paraId="0F6093C0" w14:textId="77777777" w:rsidR="006702EC" w:rsidRPr="004C74C5" w:rsidRDefault="006702EC" w:rsidP="00342E80">
            <w:pPr>
              <w:keepNext/>
            </w:pPr>
          </w:p>
        </w:tc>
        <w:tc>
          <w:tcPr>
            <w:tcW w:w="1211" w:type="dxa"/>
          </w:tcPr>
          <w:p w14:paraId="0710F642" w14:textId="77777777" w:rsidR="006702EC" w:rsidRPr="004C74C5" w:rsidRDefault="006702EC" w:rsidP="00342E80">
            <w:pPr>
              <w:keepNext/>
            </w:pPr>
          </w:p>
        </w:tc>
        <w:tc>
          <w:tcPr>
            <w:tcW w:w="1147" w:type="dxa"/>
          </w:tcPr>
          <w:p w14:paraId="30C3FCB9" w14:textId="70868D94" w:rsidR="006702EC" w:rsidRPr="004C74C5" w:rsidRDefault="003C2EC6" w:rsidP="00342E80">
            <w:pPr>
              <w:keepNext/>
            </w:pPr>
            <w:r>
              <w:t>A</w:t>
            </w:r>
          </w:p>
        </w:tc>
        <w:tc>
          <w:tcPr>
            <w:tcW w:w="802" w:type="dxa"/>
          </w:tcPr>
          <w:p w14:paraId="1185EFDE" w14:textId="77777777" w:rsidR="006702EC" w:rsidRPr="004C74C5" w:rsidRDefault="006702EC" w:rsidP="00342E80">
            <w:pPr>
              <w:keepNext/>
            </w:pPr>
          </w:p>
        </w:tc>
      </w:tr>
      <w:tr w:rsidR="006702EC" w:rsidRPr="00342E80" w14:paraId="2D34CB57" w14:textId="5A4FD4B7" w:rsidTr="006702EC">
        <w:tc>
          <w:tcPr>
            <w:tcW w:w="1266" w:type="dxa"/>
          </w:tcPr>
          <w:p w14:paraId="7A210858" w14:textId="5FDFCDB5" w:rsidR="006702EC" w:rsidRPr="004C74C5" w:rsidRDefault="006702EC" w:rsidP="00342E80">
            <w:pPr>
              <w:keepNext/>
            </w:pPr>
            <w:r>
              <w:t>Construct Garage</w:t>
            </w:r>
          </w:p>
        </w:tc>
        <w:tc>
          <w:tcPr>
            <w:tcW w:w="1126" w:type="dxa"/>
          </w:tcPr>
          <w:p w14:paraId="604A0A88" w14:textId="66D66EB8" w:rsidR="006702EC" w:rsidRPr="004C74C5" w:rsidRDefault="003C2EC6" w:rsidP="00342E80">
            <w:pPr>
              <w:keepNext/>
            </w:pPr>
            <w:r>
              <w:t>I</w:t>
            </w:r>
          </w:p>
        </w:tc>
        <w:tc>
          <w:tcPr>
            <w:tcW w:w="1287" w:type="dxa"/>
          </w:tcPr>
          <w:p w14:paraId="1382F946" w14:textId="0AB1C345" w:rsidR="006702EC" w:rsidRPr="004C74C5" w:rsidRDefault="003C2EC6" w:rsidP="00342E80">
            <w:pPr>
              <w:keepNext/>
            </w:pPr>
            <w:r>
              <w:t>A</w:t>
            </w:r>
          </w:p>
        </w:tc>
        <w:tc>
          <w:tcPr>
            <w:tcW w:w="1467" w:type="dxa"/>
          </w:tcPr>
          <w:p w14:paraId="22A19B31" w14:textId="29C9F637" w:rsidR="006702EC" w:rsidRPr="004C74C5" w:rsidRDefault="003C2EC6" w:rsidP="00342E80">
            <w:pPr>
              <w:keepNext/>
            </w:pPr>
            <w:r>
              <w:t>I</w:t>
            </w:r>
          </w:p>
        </w:tc>
        <w:tc>
          <w:tcPr>
            <w:tcW w:w="1162" w:type="dxa"/>
          </w:tcPr>
          <w:p w14:paraId="2CCB7973" w14:textId="609CD7CD" w:rsidR="006702EC" w:rsidRPr="004C74C5" w:rsidRDefault="003C2EC6" w:rsidP="00342E80">
            <w:pPr>
              <w:keepNext/>
            </w:pPr>
            <w:r>
              <w:t>R</w:t>
            </w:r>
          </w:p>
        </w:tc>
        <w:tc>
          <w:tcPr>
            <w:tcW w:w="1211" w:type="dxa"/>
          </w:tcPr>
          <w:p w14:paraId="14FEF1AB" w14:textId="7C0FB3FA" w:rsidR="006702EC" w:rsidRPr="004C74C5" w:rsidRDefault="003C2EC6" w:rsidP="00342E80">
            <w:pPr>
              <w:keepNext/>
            </w:pPr>
            <w:r>
              <w:t>R</w:t>
            </w:r>
          </w:p>
        </w:tc>
        <w:tc>
          <w:tcPr>
            <w:tcW w:w="1147" w:type="dxa"/>
          </w:tcPr>
          <w:p w14:paraId="1389EC24" w14:textId="323A3852" w:rsidR="006702EC" w:rsidRPr="004C74C5" w:rsidRDefault="006702EC" w:rsidP="00342E80">
            <w:pPr>
              <w:keepNext/>
            </w:pPr>
          </w:p>
        </w:tc>
        <w:tc>
          <w:tcPr>
            <w:tcW w:w="802" w:type="dxa"/>
          </w:tcPr>
          <w:p w14:paraId="43A04BBE" w14:textId="77777777" w:rsidR="006702EC" w:rsidRPr="004C74C5" w:rsidRDefault="006702EC" w:rsidP="00342E80">
            <w:pPr>
              <w:keepNext/>
            </w:pPr>
          </w:p>
        </w:tc>
      </w:tr>
      <w:tr w:rsidR="006702EC" w:rsidRPr="00342E80" w14:paraId="5257D8AC" w14:textId="77869B00" w:rsidTr="006702EC">
        <w:tc>
          <w:tcPr>
            <w:tcW w:w="1266" w:type="dxa"/>
          </w:tcPr>
          <w:p w14:paraId="5D698D2A" w14:textId="49FFFEB2" w:rsidR="006702EC" w:rsidRPr="004C74C5" w:rsidRDefault="006702EC" w:rsidP="00342E80">
            <w:pPr>
              <w:keepNext/>
            </w:pPr>
            <w:r>
              <w:t>Furnish Areas</w:t>
            </w:r>
          </w:p>
        </w:tc>
        <w:tc>
          <w:tcPr>
            <w:tcW w:w="1126" w:type="dxa"/>
          </w:tcPr>
          <w:p w14:paraId="355965D1" w14:textId="4B6279C3" w:rsidR="006702EC" w:rsidRPr="004C74C5" w:rsidRDefault="003C2EC6" w:rsidP="00342E80">
            <w:pPr>
              <w:keepNext/>
            </w:pPr>
            <w:r>
              <w:t>I</w:t>
            </w:r>
          </w:p>
        </w:tc>
        <w:tc>
          <w:tcPr>
            <w:tcW w:w="1287" w:type="dxa"/>
          </w:tcPr>
          <w:p w14:paraId="41A3C96F" w14:textId="50C229CB" w:rsidR="006702EC" w:rsidRPr="004C74C5" w:rsidRDefault="006702EC" w:rsidP="00342E80">
            <w:pPr>
              <w:keepNext/>
            </w:pPr>
            <w:r>
              <w:t>I</w:t>
            </w:r>
          </w:p>
        </w:tc>
        <w:tc>
          <w:tcPr>
            <w:tcW w:w="1467" w:type="dxa"/>
          </w:tcPr>
          <w:p w14:paraId="43737E3E" w14:textId="460D523D" w:rsidR="006702EC" w:rsidRPr="004C74C5" w:rsidRDefault="003C2EC6" w:rsidP="00342E80">
            <w:pPr>
              <w:keepNext/>
            </w:pPr>
            <w:r>
              <w:t>A</w:t>
            </w:r>
          </w:p>
        </w:tc>
        <w:tc>
          <w:tcPr>
            <w:tcW w:w="1162" w:type="dxa"/>
          </w:tcPr>
          <w:p w14:paraId="40BEDEF9" w14:textId="77777777" w:rsidR="006702EC" w:rsidRPr="004C74C5" w:rsidRDefault="006702EC" w:rsidP="00342E80">
            <w:pPr>
              <w:keepNext/>
            </w:pPr>
          </w:p>
        </w:tc>
        <w:tc>
          <w:tcPr>
            <w:tcW w:w="1211" w:type="dxa"/>
          </w:tcPr>
          <w:p w14:paraId="757CD71D" w14:textId="727A4950" w:rsidR="006702EC" w:rsidRPr="004C74C5" w:rsidRDefault="006702EC" w:rsidP="00342E80">
            <w:pPr>
              <w:keepNext/>
            </w:pPr>
          </w:p>
        </w:tc>
        <w:tc>
          <w:tcPr>
            <w:tcW w:w="1147" w:type="dxa"/>
          </w:tcPr>
          <w:p w14:paraId="51555983" w14:textId="06428109" w:rsidR="006702EC" w:rsidRPr="004C74C5" w:rsidRDefault="003C2EC6" w:rsidP="00342E80">
            <w:pPr>
              <w:keepNext/>
            </w:pPr>
            <w:r>
              <w:t>R</w:t>
            </w:r>
          </w:p>
        </w:tc>
        <w:tc>
          <w:tcPr>
            <w:tcW w:w="802" w:type="dxa"/>
          </w:tcPr>
          <w:p w14:paraId="01F54D2F" w14:textId="01787C3A" w:rsidR="006702EC" w:rsidRPr="004C74C5" w:rsidRDefault="003C2EC6" w:rsidP="00342E80">
            <w:pPr>
              <w:keepNext/>
            </w:pPr>
            <w:r>
              <w:t>R</w:t>
            </w:r>
          </w:p>
        </w:tc>
      </w:tr>
      <w:tr w:rsidR="006702EC" w:rsidRPr="00342E80" w14:paraId="0F4A675E" w14:textId="3A9EB30E" w:rsidTr="006702EC">
        <w:tc>
          <w:tcPr>
            <w:tcW w:w="1266" w:type="dxa"/>
          </w:tcPr>
          <w:p w14:paraId="0F200F69" w14:textId="6364884D" w:rsidR="006702EC" w:rsidRPr="004C74C5" w:rsidRDefault="006702EC" w:rsidP="00342E80">
            <w:pPr>
              <w:keepNext/>
            </w:pPr>
            <w:r>
              <w:t>Design Landscapes</w:t>
            </w:r>
          </w:p>
        </w:tc>
        <w:tc>
          <w:tcPr>
            <w:tcW w:w="1126" w:type="dxa"/>
          </w:tcPr>
          <w:p w14:paraId="5BFBE936" w14:textId="1BE5FD6B" w:rsidR="006702EC" w:rsidRPr="004C74C5" w:rsidRDefault="003C2EC6" w:rsidP="00342E80">
            <w:pPr>
              <w:keepNext/>
            </w:pPr>
            <w:r>
              <w:t>I</w:t>
            </w:r>
          </w:p>
        </w:tc>
        <w:tc>
          <w:tcPr>
            <w:tcW w:w="1287" w:type="dxa"/>
          </w:tcPr>
          <w:p w14:paraId="6A2EB40D" w14:textId="43CA227E" w:rsidR="006702EC" w:rsidRPr="004C74C5" w:rsidRDefault="006702EC" w:rsidP="00342E80">
            <w:pPr>
              <w:keepNext/>
            </w:pPr>
            <w:r>
              <w:t>I</w:t>
            </w:r>
          </w:p>
        </w:tc>
        <w:tc>
          <w:tcPr>
            <w:tcW w:w="1467" w:type="dxa"/>
          </w:tcPr>
          <w:p w14:paraId="1CBE4518" w14:textId="0658F782" w:rsidR="006702EC" w:rsidRPr="004C74C5" w:rsidRDefault="003C2EC6" w:rsidP="00342E80">
            <w:pPr>
              <w:keepNext/>
            </w:pPr>
            <w:r>
              <w:t>I</w:t>
            </w:r>
          </w:p>
        </w:tc>
        <w:tc>
          <w:tcPr>
            <w:tcW w:w="1162" w:type="dxa"/>
          </w:tcPr>
          <w:p w14:paraId="4A6D728C" w14:textId="39E897BC" w:rsidR="006702EC" w:rsidRPr="004C74C5" w:rsidRDefault="003C2EC6" w:rsidP="00342E80">
            <w:pPr>
              <w:keepNext/>
            </w:pPr>
            <w:r>
              <w:t>C</w:t>
            </w:r>
          </w:p>
        </w:tc>
        <w:tc>
          <w:tcPr>
            <w:tcW w:w="1211" w:type="dxa"/>
          </w:tcPr>
          <w:p w14:paraId="63D053FA" w14:textId="585B8782" w:rsidR="006702EC" w:rsidRPr="004C74C5" w:rsidRDefault="006702EC" w:rsidP="00342E80">
            <w:pPr>
              <w:keepNext/>
            </w:pPr>
          </w:p>
        </w:tc>
        <w:tc>
          <w:tcPr>
            <w:tcW w:w="1147" w:type="dxa"/>
          </w:tcPr>
          <w:p w14:paraId="4A3285F8" w14:textId="0818C920" w:rsidR="006702EC" w:rsidRPr="004C74C5" w:rsidRDefault="003C2EC6" w:rsidP="00342E80">
            <w:pPr>
              <w:keepNext/>
            </w:pPr>
            <w:r>
              <w:t>R</w:t>
            </w:r>
          </w:p>
        </w:tc>
        <w:tc>
          <w:tcPr>
            <w:tcW w:w="802" w:type="dxa"/>
          </w:tcPr>
          <w:p w14:paraId="7547F5A7" w14:textId="77777777" w:rsidR="006702EC" w:rsidRPr="004C74C5" w:rsidRDefault="006702EC" w:rsidP="00342E80">
            <w:pPr>
              <w:keepNext/>
            </w:pPr>
          </w:p>
        </w:tc>
      </w:tr>
      <w:tr w:rsidR="006702EC" w:rsidRPr="00342E80" w14:paraId="24CFA900" w14:textId="64A80924" w:rsidTr="006702EC">
        <w:tc>
          <w:tcPr>
            <w:tcW w:w="1266" w:type="dxa"/>
          </w:tcPr>
          <w:p w14:paraId="346C46AF" w14:textId="05DB1824" w:rsidR="006702EC" w:rsidRPr="004C74C5" w:rsidRDefault="006702EC" w:rsidP="00342E80">
            <w:pPr>
              <w:keepNext/>
            </w:pPr>
            <w:r>
              <w:t>Document Project Successes</w:t>
            </w:r>
          </w:p>
        </w:tc>
        <w:tc>
          <w:tcPr>
            <w:tcW w:w="1126" w:type="dxa"/>
          </w:tcPr>
          <w:p w14:paraId="38E070A1" w14:textId="3D2B089A" w:rsidR="006702EC" w:rsidRPr="004C74C5" w:rsidRDefault="003C2EC6" w:rsidP="00342E80">
            <w:pPr>
              <w:keepNext/>
            </w:pPr>
            <w:r>
              <w:t>A</w:t>
            </w:r>
          </w:p>
        </w:tc>
        <w:tc>
          <w:tcPr>
            <w:tcW w:w="1287" w:type="dxa"/>
          </w:tcPr>
          <w:p w14:paraId="154DAE27" w14:textId="1923C518" w:rsidR="006702EC" w:rsidRPr="004C74C5" w:rsidRDefault="003C2EC6" w:rsidP="00342E80">
            <w:pPr>
              <w:keepNext/>
            </w:pPr>
            <w:r>
              <w:t>I</w:t>
            </w:r>
          </w:p>
        </w:tc>
        <w:tc>
          <w:tcPr>
            <w:tcW w:w="1467" w:type="dxa"/>
          </w:tcPr>
          <w:p w14:paraId="601EC397" w14:textId="6461D6A4" w:rsidR="006702EC" w:rsidRPr="004C74C5" w:rsidRDefault="003C2EC6" w:rsidP="00342E80">
            <w:pPr>
              <w:keepNext/>
            </w:pPr>
            <w:r>
              <w:t>R</w:t>
            </w:r>
          </w:p>
        </w:tc>
        <w:tc>
          <w:tcPr>
            <w:tcW w:w="1162" w:type="dxa"/>
          </w:tcPr>
          <w:p w14:paraId="17426541" w14:textId="4F959C00" w:rsidR="006702EC" w:rsidRPr="004C74C5" w:rsidRDefault="006702EC" w:rsidP="00342E80">
            <w:pPr>
              <w:keepNext/>
            </w:pPr>
          </w:p>
        </w:tc>
        <w:tc>
          <w:tcPr>
            <w:tcW w:w="1211" w:type="dxa"/>
          </w:tcPr>
          <w:p w14:paraId="69332994" w14:textId="398E7B46" w:rsidR="006702EC" w:rsidRPr="004C74C5" w:rsidRDefault="006702EC" w:rsidP="00342E80">
            <w:pPr>
              <w:keepNext/>
            </w:pPr>
          </w:p>
        </w:tc>
        <w:tc>
          <w:tcPr>
            <w:tcW w:w="1147" w:type="dxa"/>
          </w:tcPr>
          <w:p w14:paraId="6ACF1118" w14:textId="2A1C0D04" w:rsidR="006702EC" w:rsidRPr="004C74C5" w:rsidRDefault="006702EC" w:rsidP="00342E80">
            <w:pPr>
              <w:keepNext/>
            </w:pPr>
          </w:p>
        </w:tc>
        <w:tc>
          <w:tcPr>
            <w:tcW w:w="802" w:type="dxa"/>
          </w:tcPr>
          <w:p w14:paraId="1D73A57D" w14:textId="77777777" w:rsidR="006702EC" w:rsidRPr="004C74C5" w:rsidRDefault="006702EC" w:rsidP="00342E80">
            <w:pPr>
              <w:keepNext/>
            </w:pPr>
          </w:p>
        </w:tc>
      </w:tr>
    </w:tbl>
    <w:p w14:paraId="4D933267" w14:textId="77777777" w:rsidR="00545478" w:rsidRPr="00DF4617" w:rsidRDefault="00545478" w:rsidP="00545478">
      <w:pPr>
        <w:rPr>
          <w:sz w:val="24"/>
        </w:rPr>
      </w:pPr>
    </w:p>
    <w:p w14:paraId="2301653F" w14:textId="77777777" w:rsidR="00545478" w:rsidRPr="008A6942" w:rsidRDefault="00545478" w:rsidP="00545478">
      <w:pPr>
        <w:rPr>
          <w:sz w:val="18"/>
          <w:szCs w:val="18"/>
        </w:rPr>
      </w:pPr>
      <w:r w:rsidRPr="008A6942">
        <w:rPr>
          <w:sz w:val="18"/>
          <w:szCs w:val="18"/>
        </w:rPr>
        <w:t xml:space="preserve">Key: </w:t>
      </w:r>
    </w:p>
    <w:p w14:paraId="0795F4D6" w14:textId="77777777" w:rsidR="00545478" w:rsidRPr="008A6942" w:rsidRDefault="00545478" w:rsidP="00545478">
      <w:pPr>
        <w:rPr>
          <w:sz w:val="18"/>
          <w:szCs w:val="18"/>
        </w:rPr>
      </w:pPr>
      <w:r w:rsidRPr="008A6942">
        <w:rPr>
          <w:sz w:val="18"/>
          <w:szCs w:val="18"/>
        </w:rPr>
        <w:t>R – Responsible for completing the work</w:t>
      </w:r>
    </w:p>
    <w:p w14:paraId="1EDE6C24" w14:textId="77777777" w:rsidR="00545478" w:rsidRPr="008A6942" w:rsidRDefault="00545478" w:rsidP="00545478">
      <w:pPr>
        <w:rPr>
          <w:sz w:val="18"/>
          <w:szCs w:val="18"/>
        </w:rPr>
      </w:pPr>
      <w:r w:rsidRPr="008A6942">
        <w:rPr>
          <w:sz w:val="18"/>
          <w:szCs w:val="18"/>
        </w:rPr>
        <w:t>A – Accountable for ensuring task completion/sign off</w:t>
      </w:r>
    </w:p>
    <w:p w14:paraId="55E775F9" w14:textId="77777777" w:rsidR="00545478" w:rsidRPr="008A6942" w:rsidRDefault="00545478" w:rsidP="00545478">
      <w:pPr>
        <w:rPr>
          <w:sz w:val="18"/>
          <w:szCs w:val="18"/>
        </w:rPr>
      </w:pPr>
      <w:r w:rsidRPr="008A6942">
        <w:rPr>
          <w:sz w:val="18"/>
          <w:szCs w:val="18"/>
        </w:rPr>
        <w:t>C – Consulted before any decisions are made</w:t>
      </w:r>
    </w:p>
    <w:p w14:paraId="2BA5A394" w14:textId="77777777" w:rsidR="00545478" w:rsidRPr="008A6942" w:rsidRDefault="00545478" w:rsidP="00545478">
      <w:pPr>
        <w:rPr>
          <w:sz w:val="18"/>
          <w:szCs w:val="18"/>
        </w:rPr>
      </w:pPr>
      <w:r w:rsidRPr="008A6942">
        <w:rPr>
          <w:sz w:val="18"/>
          <w:szCs w:val="18"/>
        </w:rPr>
        <w:t>I – Informed of when an action/decision has been made</w:t>
      </w:r>
    </w:p>
    <w:p w14:paraId="0C81419B" w14:textId="77777777" w:rsidR="003968FF" w:rsidRDefault="003968FF" w:rsidP="003746D1">
      <w:pPr>
        <w:rPr>
          <w:sz w:val="24"/>
        </w:rPr>
      </w:pPr>
    </w:p>
    <w:p w14:paraId="55BE8CCE" w14:textId="77777777" w:rsidR="008A6942" w:rsidRDefault="008A6942" w:rsidP="008A6942">
      <w:pPr>
        <w:jc w:val="center"/>
        <w:rPr>
          <w:sz w:val="24"/>
        </w:rPr>
      </w:pPr>
    </w:p>
    <w:p w14:paraId="0A2CAF34" w14:textId="77777777" w:rsidR="00BD38B8" w:rsidRPr="0063346A" w:rsidRDefault="00545478" w:rsidP="0063346A">
      <w:pPr>
        <w:pStyle w:val="Heading1"/>
        <w:jc w:val="left"/>
        <w:rPr>
          <w:smallCaps/>
          <w:sz w:val="28"/>
          <w:szCs w:val="28"/>
        </w:rPr>
      </w:pPr>
      <w:bookmarkStart w:id="28" w:name="_Toc332206935"/>
      <w:r>
        <w:rPr>
          <w:smallCaps/>
          <w:sz w:val="28"/>
          <w:szCs w:val="28"/>
        </w:rPr>
        <w:t>Staffing Management</w:t>
      </w:r>
      <w:bookmarkEnd w:id="28"/>
    </w:p>
    <w:p w14:paraId="6F4A14BC" w14:textId="77777777" w:rsidR="00BD38B8" w:rsidRDefault="00BD38B8" w:rsidP="00BD38B8">
      <w:pPr>
        <w:rPr>
          <w:color w:val="008000"/>
          <w:sz w:val="24"/>
        </w:rPr>
      </w:pPr>
      <w:r w:rsidRPr="00AF03A8">
        <w:rPr>
          <w:color w:val="008000"/>
          <w:sz w:val="24"/>
        </w:rPr>
        <w:t xml:space="preserve">This </w:t>
      </w:r>
      <w:r w:rsidR="00981DDD">
        <w:rPr>
          <w:color w:val="008000"/>
          <w:sz w:val="24"/>
        </w:rPr>
        <w:t>section contains information on several areas including: when and how human resource requirements will be acquired, the timeline for when resources are needed and may be released, training for any resources with identified gaps in skills required, how performance reviews will be performed, and the rewards and recognition system to be used.</w:t>
      </w:r>
      <w:del w:id="29" w:author="Tara Baren" w:date="2018-05-18T13:39:00Z">
        <w:r w:rsidR="00981DDD" w:rsidDel="00316929">
          <w:rPr>
            <w:color w:val="008000"/>
            <w:sz w:val="24"/>
          </w:rPr>
          <w:delText xml:space="preserve">  </w:delText>
        </w:r>
      </w:del>
      <w:ins w:id="30" w:author="Tara Baren" w:date="2018-05-18T13:39:00Z">
        <w:r w:rsidR="00316929">
          <w:rPr>
            <w:color w:val="008000"/>
            <w:sz w:val="24"/>
          </w:rPr>
          <w:t xml:space="preserve"> </w:t>
        </w:r>
      </w:ins>
      <w:r w:rsidR="00981DDD">
        <w:rPr>
          <w:color w:val="008000"/>
          <w:sz w:val="24"/>
        </w:rPr>
        <w:t>It is important to note that depending on the scope of the project there may be other items included in staffing management (government and/or regulatory compliance, organizational health and safety, etc</w:t>
      </w:r>
      <w:ins w:id="31" w:author="Tara Baren" w:date="2018-05-18T13:39:00Z">
        <w:r w:rsidR="00316929">
          <w:rPr>
            <w:color w:val="008000"/>
            <w:sz w:val="24"/>
          </w:rPr>
          <w:t>.</w:t>
        </w:r>
      </w:ins>
      <w:r w:rsidR="00981DDD">
        <w:rPr>
          <w:color w:val="008000"/>
          <w:sz w:val="24"/>
        </w:rPr>
        <w:t>).</w:t>
      </w:r>
      <w:del w:id="32" w:author="Tara Baren" w:date="2018-05-18T13:39:00Z">
        <w:r w:rsidR="00981DDD" w:rsidDel="00316929">
          <w:rPr>
            <w:color w:val="008000"/>
            <w:sz w:val="24"/>
          </w:rPr>
          <w:delText xml:space="preserve">  </w:delText>
        </w:r>
      </w:del>
      <w:ins w:id="33" w:author="Tara Baren" w:date="2018-05-18T13:39:00Z">
        <w:r w:rsidR="00316929">
          <w:rPr>
            <w:color w:val="008000"/>
            <w:sz w:val="24"/>
          </w:rPr>
          <w:t xml:space="preserve"> </w:t>
        </w:r>
      </w:ins>
    </w:p>
    <w:p w14:paraId="080A6F01" w14:textId="77777777" w:rsidR="00981CCF" w:rsidRPr="00950B92" w:rsidRDefault="00981CCF" w:rsidP="00BD38B8">
      <w:pPr>
        <w:rPr>
          <w:color w:val="008000"/>
          <w:sz w:val="24"/>
        </w:rPr>
      </w:pPr>
    </w:p>
    <w:p w14:paraId="135132D6" w14:textId="77777777" w:rsidR="00EC3DDE" w:rsidRDefault="00EC3DDE" w:rsidP="00AD6B21">
      <w:pPr>
        <w:rPr>
          <w:sz w:val="24"/>
        </w:rPr>
      </w:pPr>
    </w:p>
    <w:p w14:paraId="2D17FB6F" w14:textId="22E488EE" w:rsidR="00EC3DDE" w:rsidRDefault="00EC3DDE" w:rsidP="00AD6B21">
      <w:pPr>
        <w:rPr>
          <w:sz w:val="24"/>
        </w:rPr>
      </w:pPr>
    </w:p>
    <w:p w14:paraId="0F9BB741" w14:textId="0AD8F7CF" w:rsidR="003C2EC6" w:rsidRDefault="003C2EC6" w:rsidP="00AD6B21">
      <w:pPr>
        <w:rPr>
          <w:sz w:val="24"/>
        </w:rPr>
      </w:pPr>
      <w:r>
        <w:rPr>
          <w:noProof/>
          <w:sz w:val="24"/>
        </w:rPr>
        <w:lastRenderedPageBreak/>
        <w:drawing>
          <wp:inline distT="0" distB="0" distL="0" distR="0" wp14:anchorId="40A789EE" wp14:editId="1C7E42FE">
            <wp:extent cx="5486400" cy="3200400"/>
            <wp:effectExtent l="0" t="0" r="0" b="0"/>
            <wp:docPr id="20278212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1593F0" w14:textId="77777777" w:rsidR="00EC3DDE" w:rsidRDefault="00EC3DDE" w:rsidP="00AD6B21">
      <w:pPr>
        <w:rPr>
          <w:sz w:val="24"/>
        </w:rPr>
      </w:pPr>
    </w:p>
    <w:p w14:paraId="32D92406" w14:textId="77777777" w:rsidR="00EC3DDE" w:rsidRPr="003163C0" w:rsidRDefault="001030D0" w:rsidP="00AD6B21">
      <w:pPr>
        <w:rPr>
          <w:b/>
          <w:sz w:val="24"/>
        </w:rPr>
      </w:pPr>
      <w:r>
        <w:rPr>
          <w:b/>
          <w:sz w:val="24"/>
        </w:rPr>
        <w:t>Resource Acquisition</w:t>
      </w:r>
    </w:p>
    <w:p w14:paraId="4F47B8BF" w14:textId="77777777" w:rsidR="003163C0" w:rsidRDefault="003163C0" w:rsidP="00AD6B21">
      <w:pPr>
        <w:rPr>
          <w:sz w:val="24"/>
        </w:rPr>
      </w:pPr>
    </w:p>
    <w:p w14:paraId="0D874491" w14:textId="77777777" w:rsidR="003746D1" w:rsidRPr="00786584" w:rsidRDefault="00BB7541" w:rsidP="00AD6B21">
      <w:pPr>
        <w:rPr>
          <w:b/>
          <w:smallCaps/>
          <w:sz w:val="28"/>
          <w:szCs w:val="28"/>
        </w:rPr>
      </w:pPr>
      <w:r>
        <w:rPr>
          <w:sz w:val="24"/>
        </w:rPr>
        <w:br w:type="page"/>
      </w:r>
      <w:r w:rsidR="003746D1" w:rsidRPr="00786584">
        <w:rPr>
          <w:b/>
          <w:smallCaps/>
          <w:sz w:val="28"/>
          <w:szCs w:val="28"/>
        </w:rPr>
        <w:lastRenderedPageBreak/>
        <w:t xml:space="preserve">Sponsor Acceptance </w:t>
      </w:r>
    </w:p>
    <w:p w14:paraId="195E259A" w14:textId="77777777" w:rsidR="003746D1" w:rsidRDefault="003746D1">
      <w:pPr>
        <w:pStyle w:val="BodyText"/>
      </w:pPr>
    </w:p>
    <w:p w14:paraId="4BD53DE4" w14:textId="77777777" w:rsidR="003746D1" w:rsidRDefault="003746D1"/>
    <w:p w14:paraId="4EB42F77" w14:textId="77777777" w:rsidR="003746D1" w:rsidRDefault="003746D1">
      <w:pPr>
        <w:rPr>
          <w:sz w:val="24"/>
        </w:rPr>
      </w:pPr>
      <w:r>
        <w:rPr>
          <w:sz w:val="24"/>
        </w:rPr>
        <w:t>Approved by the Project Sponsor:</w:t>
      </w:r>
    </w:p>
    <w:p w14:paraId="718DC7B0" w14:textId="77777777" w:rsidR="003746D1" w:rsidRDefault="003746D1">
      <w:pPr>
        <w:rPr>
          <w:sz w:val="24"/>
        </w:rPr>
      </w:pPr>
    </w:p>
    <w:p w14:paraId="67329482" w14:textId="77777777" w:rsidR="003746D1" w:rsidRDefault="003746D1">
      <w:pPr>
        <w:pStyle w:val="Header"/>
        <w:tabs>
          <w:tab w:val="clear" w:pos="4320"/>
          <w:tab w:val="clear" w:pos="8640"/>
        </w:tabs>
        <w:rPr>
          <w:sz w:val="24"/>
        </w:rPr>
      </w:pPr>
    </w:p>
    <w:p w14:paraId="1A783CE2" w14:textId="77777777" w:rsidR="003746D1" w:rsidRDefault="003746D1">
      <w:pPr>
        <w:pStyle w:val="BodyText"/>
        <w:tabs>
          <w:tab w:val="left" w:leader="underscore" w:pos="5040"/>
          <w:tab w:val="left" w:pos="5760"/>
          <w:tab w:val="left" w:leader="underscore" w:pos="8640"/>
        </w:tabs>
      </w:pPr>
      <w:r>
        <w:tab/>
      </w:r>
      <w:r>
        <w:tab/>
        <w:t>Date:</w:t>
      </w:r>
      <w:r>
        <w:tab/>
      </w:r>
    </w:p>
    <w:p w14:paraId="11C47508" w14:textId="77777777" w:rsidR="003746D1" w:rsidRPr="00D263FF" w:rsidRDefault="003746D1" w:rsidP="003746D1">
      <w:pPr>
        <w:rPr>
          <w:sz w:val="24"/>
        </w:rPr>
      </w:pPr>
      <w:r w:rsidRPr="00D263FF">
        <w:rPr>
          <w:sz w:val="24"/>
        </w:rPr>
        <w:t>&lt;Project Sponsor&gt;</w:t>
      </w:r>
    </w:p>
    <w:p w14:paraId="38CA7FF6" w14:textId="77777777" w:rsidR="003746D1" w:rsidRPr="00D263FF" w:rsidRDefault="003746D1" w:rsidP="003746D1">
      <w:pPr>
        <w:rPr>
          <w:sz w:val="24"/>
        </w:rPr>
      </w:pPr>
      <w:r w:rsidRPr="00D263FF">
        <w:rPr>
          <w:sz w:val="24"/>
        </w:rPr>
        <w:t>&lt;Project Sponsor Title&gt;</w:t>
      </w:r>
    </w:p>
    <w:p w14:paraId="4B9BC1DB" w14:textId="77777777" w:rsidR="003746D1" w:rsidRPr="00D263FF" w:rsidRDefault="003746D1" w:rsidP="003746D1">
      <w:pPr>
        <w:rPr>
          <w:sz w:val="24"/>
        </w:rPr>
      </w:pPr>
    </w:p>
    <w:sectPr w:rsidR="003746D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75CFB" w14:textId="77777777" w:rsidR="00E739E6" w:rsidRDefault="00E739E6">
      <w:r>
        <w:separator/>
      </w:r>
    </w:p>
  </w:endnote>
  <w:endnote w:type="continuationSeparator" w:id="0">
    <w:p w14:paraId="5FEB0C98" w14:textId="77777777" w:rsidR="00E739E6" w:rsidRDefault="00E7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25DA" w14:textId="77777777" w:rsidR="00BB4055" w:rsidRDefault="00BB4055"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4ACE3F" w14:textId="77777777" w:rsidR="00BB4055" w:rsidRDefault="00BB40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DBB00" w14:textId="77777777" w:rsidR="00BB4055" w:rsidRDefault="00BB4055"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5489">
      <w:rPr>
        <w:rStyle w:val="PageNumber"/>
        <w:noProof/>
      </w:rPr>
      <w:t>5</w:t>
    </w:r>
    <w:r>
      <w:rPr>
        <w:rStyle w:val="PageNumber"/>
      </w:rPr>
      <w:fldChar w:fldCharType="end"/>
    </w:r>
  </w:p>
  <w:p w14:paraId="4DFBB61B" w14:textId="77777777" w:rsidR="00BB4055" w:rsidRDefault="00BB4055">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7559E" w14:textId="77777777" w:rsidR="00E739E6" w:rsidRDefault="00E739E6">
      <w:r>
        <w:separator/>
      </w:r>
    </w:p>
  </w:footnote>
  <w:footnote w:type="continuationSeparator" w:id="0">
    <w:p w14:paraId="2FCD41A9" w14:textId="77777777" w:rsidR="00E739E6" w:rsidRDefault="00E739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BA8"/>
    <w:multiLevelType w:val="hybridMultilevel"/>
    <w:tmpl w:val="E062B4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4A5A51"/>
    <w:multiLevelType w:val="hybridMultilevel"/>
    <w:tmpl w:val="4BFEE6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1807F31"/>
    <w:multiLevelType w:val="hybridMultilevel"/>
    <w:tmpl w:val="A16E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D77CA"/>
    <w:multiLevelType w:val="hybridMultilevel"/>
    <w:tmpl w:val="96BC4510"/>
    <w:lvl w:ilvl="0" w:tplc="9B5A4DB6">
      <w:start w:val="1"/>
      <w:numFmt w:val="bullet"/>
      <w:lvlText w:val=""/>
      <w:lvlJc w:val="left"/>
      <w:pPr>
        <w:tabs>
          <w:tab w:val="num" w:pos="720"/>
        </w:tabs>
        <w:ind w:left="720" w:hanging="360"/>
      </w:pPr>
      <w:rPr>
        <w:rFonts w:ascii="Symbol" w:hAnsi="Symbol" w:hint="default"/>
      </w:rPr>
    </w:lvl>
    <w:lvl w:ilvl="1" w:tplc="A016D41C" w:tentative="1">
      <w:start w:val="1"/>
      <w:numFmt w:val="bullet"/>
      <w:lvlText w:val="o"/>
      <w:lvlJc w:val="left"/>
      <w:pPr>
        <w:tabs>
          <w:tab w:val="num" w:pos="1440"/>
        </w:tabs>
        <w:ind w:left="1440" w:hanging="360"/>
      </w:pPr>
      <w:rPr>
        <w:rFonts w:ascii="Courier New" w:hAnsi="Courier New" w:cs="Arial" w:hint="default"/>
      </w:rPr>
    </w:lvl>
    <w:lvl w:ilvl="2" w:tplc="BED8F558" w:tentative="1">
      <w:start w:val="1"/>
      <w:numFmt w:val="bullet"/>
      <w:lvlText w:val=""/>
      <w:lvlJc w:val="left"/>
      <w:pPr>
        <w:tabs>
          <w:tab w:val="num" w:pos="2160"/>
        </w:tabs>
        <w:ind w:left="2160" w:hanging="360"/>
      </w:pPr>
      <w:rPr>
        <w:rFonts w:ascii="Wingdings" w:hAnsi="Wingdings" w:hint="default"/>
      </w:rPr>
    </w:lvl>
    <w:lvl w:ilvl="3" w:tplc="D292A2BA" w:tentative="1">
      <w:start w:val="1"/>
      <w:numFmt w:val="bullet"/>
      <w:lvlText w:val=""/>
      <w:lvlJc w:val="left"/>
      <w:pPr>
        <w:tabs>
          <w:tab w:val="num" w:pos="2880"/>
        </w:tabs>
        <w:ind w:left="2880" w:hanging="360"/>
      </w:pPr>
      <w:rPr>
        <w:rFonts w:ascii="Symbol" w:hAnsi="Symbol" w:hint="default"/>
      </w:rPr>
    </w:lvl>
    <w:lvl w:ilvl="4" w:tplc="419090D6" w:tentative="1">
      <w:start w:val="1"/>
      <w:numFmt w:val="bullet"/>
      <w:lvlText w:val="o"/>
      <w:lvlJc w:val="left"/>
      <w:pPr>
        <w:tabs>
          <w:tab w:val="num" w:pos="3600"/>
        </w:tabs>
        <w:ind w:left="3600" w:hanging="360"/>
      </w:pPr>
      <w:rPr>
        <w:rFonts w:ascii="Courier New" w:hAnsi="Courier New" w:cs="Arial" w:hint="default"/>
      </w:rPr>
    </w:lvl>
    <w:lvl w:ilvl="5" w:tplc="DEA8591E" w:tentative="1">
      <w:start w:val="1"/>
      <w:numFmt w:val="bullet"/>
      <w:lvlText w:val=""/>
      <w:lvlJc w:val="left"/>
      <w:pPr>
        <w:tabs>
          <w:tab w:val="num" w:pos="4320"/>
        </w:tabs>
        <w:ind w:left="4320" w:hanging="360"/>
      </w:pPr>
      <w:rPr>
        <w:rFonts w:ascii="Wingdings" w:hAnsi="Wingdings" w:hint="default"/>
      </w:rPr>
    </w:lvl>
    <w:lvl w:ilvl="6" w:tplc="6B32C7F0" w:tentative="1">
      <w:start w:val="1"/>
      <w:numFmt w:val="bullet"/>
      <w:lvlText w:val=""/>
      <w:lvlJc w:val="left"/>
      <w:pPr>
        <w:tabs>
          <w:tab w:val="num" w:pos="5040"/>
        </w:tabs>
        <w:ind w:left="5040" w:hanging="360"/>
      </w:pPr>
      <w:rPr>
        <w:rFonts w:ascii="Symbol" w:hAnsi="Symbol" w:hint="default"/>
      </w:rPr>
    </w:lvl>
    <w:lvl w:ilvl="7" w:tplc="B734FB7E" w:tentative="1">
      <w:start w:val="1"/>
      <w:numFmt w:val="bullet"/>
      <w:lvlText w:val="o"/>
      <w:lvlJc w:val="left"/>
      <w:pPr>
        <w:tabs>
          <w:tab w:val="num" w:pos="5760"/>
        </w:tabs>
        <w:ind w:left="5760" w:hanging="360"/>
      </w:pPr>
      <w:rPr>
        <w:rFonts w:ascii="Courier New" w:hAnsi="Courier New" w:cs="Arial" w:hint="default"/>
      </w:rPr>
    </w:lvl>
    <w:lvl w:ilvl="8" w:tplc="BE1CE61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135703"/>
    <w:multiLevelType w:val="multilevel"/>
    <w:tmpl w:val="A16E80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A752EB"/>
    <w:multiLevelType w:val="hybridMultilevel"/>
    <w:tmpl w:val="B0C4E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05130C"/>
    <w:multiLevelType w:val="hybridMultilevel"/>
    <w:tmpl w:val="AFE6AD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2F4DA3"/>
    <w:multiLevelType w:val="hybridMultilevel"/>
    <w:tmpl w:val="602A8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DC23F0"/>
    <w:multiLevelType w:val="hybridMultilevel"/>
    <w:tmpl w:val="BFE2C23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251128"/>
    <w:multiLevelType w:val="hybridMultilevel"/>
    <w:tmpl w:val="D8061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637221337">
    <w:abstractNumId w:val="4"/>
  </w:num>
  <w:num w:numId="2" w16cid:durableId="1516924027">
    <w:abstractNumId w:val="8"/>
  </w:num>
  <w:num w:numId="3" w16cid:durableId="1729183230">
    <w:abstractNumId w:val="27"/>
  </w:num>
  <w:num w:numId="4" w16cid:durableId="2044746549">
    <w:abstractNumId w:val="11"/>
  </w:num>
  <w:num w:numId="5" w16cid:durableId="119878591">
    <w:abstractNumId w:val="22"/>
  </w:num>
  <w:num w:numId="6" w16cid:durableId="404885992">
    <w:abstractNumId w:val="29"/>
  </w:num>
  <w:num w:numId="7" w16cid:durableId="592710081">
    <w:abstractNumId w:val="20"/>
  </w:num>
  <w:num w:numId="8" w16cid:durableId="1766804796">
    <w:abstractNumId w:val="19"/>
  </w:num>
  <w:num w:numId="9" w16cid:durableId="1499074814">
    <w:abstractNumId w:val="26"/>
  </w:num>
  <w:num w:numId="10" w16cid:durableId="433482238">
    <w:abstractNumId w:val="13"/>
  </w:num>
  <w:num w:numId="11" w16cid:durableId="518087991">
    <w:abstractNumId w:val="14"/>
  </w:num>
  <w:num w:numId="12" w16cid:durableId="461115841">
    <w:abstractNumId w:val="33"/>
  </w:num>
  <w:num w:numId="13" w16cid:durableId="1959295065">
    <w:abstractNumId w:val="31"/>
  </w:num>
  <w:num w:numId="14" w16cid:durableId="1969358256">
    <w:abstractNumId w:val="12"/>
  </w:num>
  <w:num w:numId="15" w16cid:durableId="1113671309">
    <w:abstractNumId w:val="24"/>
  </w:num>
  <w:num w:numId="16" w16cid:durableId="984042722">
    <w:abstractNumId w:val="21"/>
  </w:num>
  <w:num w:numId="17" w16cid:durableId="503514551">
    <w:abstractNumId w:val="35"/>
  </w:num>
  <w:num w:numId="18" w16cid:durableId="1133982461">
    <w:abstractNumId w:val="25"/>
  </w:num>
  <w:num w:numId="19" w16cid:durableId="1978097439">
    <w:abstractNumId w:val="34"/>
  </w:num>
  <w:num w:numId="20" w16cid:durableId="338386795">
    <w:abstractNumId w:val="2"/>
  </w:num>
  <w:num w:numId="21" w16cid:durableId="571236982">
    <w:abstractNumId w:val="32"/>
  </w:num>
  <w:num w:numId="22" w16cid:durableId="1852377408">
    <w:abstractNumId w:val="6"/>
  </w:num>
  <w:num w:numId="23" w16cid:durableId="673999069">
    <w:abstractNumId w:val="17"/>
  </w:num>
  <w:num w:numId="24" w16cid:durableId="216548990">
    <w:abstractNumId w:val="1"/>
  </w:num>
  <w:num w:numId="25" w16cid:durableId="24911627">
    <w:abstractNumId w:val="9"/>
  </w:num>
  <w:num w:numId="26" w16cid:durableId="1061322510">
    <w:abstractNumId w:val="30"/>
  </w:num>
  <w:num w:numId="27" w16cid:durableId="2130737271">
    <w:abstractNumId w:val="7"/>
  </w:num>
  <w:num w:numId="28" w16cid:durableId="2082411526">
    <w:abstractNumId w:val="3"/>
  </w:num>
  <w:num w:numId="29" w16cid:durableId="1707608071">
    <w:abstractNumId w:val="5"/>
  </w:num>
  <w:num w:numId="30" w16cid:durableId="749892860">
    <w:abstractNumId w:val="18"/>
  </w:num>
  <w:num w:numId="31" w16cid:durableId="707490045">
    <w:abstractNumId w:val="28"/>
  </w:num>
  <w:num w:numId="32" w16cid:durableId="449201239">
    <w:abstractNumId w:val="23"/>
  </w:num>
  <w:num w:numId="33" w16cid:durableId="46148515">
    <w:abstractNumId w:val="0"/>
  </w:num>
  <w:num w:numId="34" w16cid:durableId="644432521">
    <w:abstractNumId w:val="16"/>
  </w:num>
  <w:num w:numId="35" w16cid:durableId="1483962525">
    <w:abstractNumId w:val="10"/>
  </w:num>
  <w:num w:numId="36" w16cid:durableId="7633812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136B5"/>
    <w:rsid w:val="00023875"/>
    <w:rsid w:val="00054CF2"/>
    <w:rsid w:val="000614ED"/>
    <w:rsid w:val="00067292"/>
    <w:rsid w:val="000856B4"/>
    <w:rsid w:val="000A50FA"/>
    <w:rsid w:val="000B2B61"/>
    <w:rsid w:val="000B4DAE"/>
    <w:rsid w:val="000C5489"/>
    <w:rsid w:val="001030D0"/>
    <w:rsid w:val="001143B4"/>
    <w:rsid w:val="00122A52"/>
    <w:rsid w:val="00134C73"/>
    <w:rsid w:val="0013679F"/>
    <w:rsid w:val="00140327"/>
    <w:rsid w:val="00172B22"/>
    <w:rsid w:val="00180A83"/>
    <w:rsid w:val="001B0C2A"/>
    <w:rsid w:val="001B5333"/>
    <w:rsid w:val="001C3458"/>
    <w:rsid w:val="001D2268"/>
    <w:rsid w:val="00210C8F"/>
    <w:rsid w:val="00214435"/>
    <w:rsid w:val="0021603C"/>
    <w:rsid w:val="00250A65"/>
    <w:rsid w:val="0027052D"/>
    <w:rsid w:val="00287D2D"/>
    <w:rsid w:val="002B1540"/>
    <w:rsid w:val="002C7591"/>
    <w:rsid w:val="002D0FA1"/>
    <w:rsid w:val="002D19C0"/>
    <w:rsid w:val="002D35D1"/>
    <w:rsid w:val="002D664A"/>
    <w:rsid w:val="002E2840"/>
    <w:rsid w:val="00310721"/>
    <w:rsid w:val="003148BF"/>
    <w:rsid w:val="003163C0"/>
    <w:rsid w:val="00316929"/>
    <w:rsid w:val="00322D6B"/>
    <w:rsid w:val="00331F3F"/>
    <w:rsid w:val="003340E2"/>
    <w:rsid w:val="00342E80"/>
    <w:rsid w:val="00343A83"/>
    <w:rsid w:val="00344220"/>
    <w:rsid w:val="00344CCA"/>
    <w:rsid w:val="0037285C"/>
    <w:rsid w:val="003746D1"/>
    <w:rsid w:val="0039199B"/>
    <w:rsid w:val="003968FF"/>
    <w:rsid w:val="003A035B"/>
    <w:rsid w:val="003C2724"/>
    <w:rsid w:val="003C2AD7"/>
    <w:rsid w:val="003C2EC6"/>
    <w:rsid w:val="003C7355"/>
    <w:rsid w:val="003E48F2"/>
    <w:rsid w:val="003F6A93"/>
    <w:rsid w:val="004123EE"/>
    <w:rsid w:val="0045155E"/>
    <w:rsid w:val="00454845"/>
    <w:rsid w:val="00460B4C"/>
    <w:rsid w:val="00471B44"/>
    <w:rsid w:val="00496837"/>
    <w:rsid w:val="004A4392"/>
    <w:rsid w:val="004C74C5"/>
    <w:rsid w:val="004E13D2"/>
    <w:rsid w:val="004E3A8A"/>
    <w:rsid w:val="00502BFE"/>
    <w:rsid w:val="00510AA8"/>
    <w:rsid w:val="00513136"/>
    <w:rsid w:val="0052421E"/>
    <w:rsid w:val="005408FC"/>
    <w:rsid w:val="00545478"/>
    <w:rsid w:val="005529A0"/>
    <w:rsid w:val="005656CF"/>
    <w:rsid w:val="00576D41"/>
    <w:rsid w:val="00591301"/>
    <w:rsid w:val="005A405D"/>
    <w:rsid w:val="005E3EFB"/>
    <w:rsid w:val="005F4869"/>
    <w:rsid w:val="00604584"/>
    <w:rsid w:val="006046BD"/>
    <w:rsid w:val="00625A6A"/>
    <w:rsid w:val="00627BD2"/>
    <w:rsid w:val="0063346A"/>
    <w:rsid w:val="006510FD"/>
    <w:rsid w:val="00664A6B"/>
    <w:rsid w:val="006702EC"/>
    <w:rsid w:val="00674498"/>
    <w:rsid w:val="00674A5F"/>
    <w:rsid w:val="00680170"/>
    <w:rsid w:val="00692D52"/>
    <w:rsid w:val="006A2FFE"/>
    <w:rsid w:val="006B3254"/>
    <w:rsid w:val="006B3CBB"/>
    <w:rsid w:val="006B4DC2"/>
    <w:rsid w:val="006E64BF"/>
    <w:rsid w:val="006F7293"/>
    <w:rsid w:val="007421B5"/>
    <w:rsid w:val="0074552C"/>
    <w:rsid w:val="007650E9"/>
    <w:rsid w:val="00781351"/>
    <w:rsid w:val="007820D3"/>
    <w:rsid w:val="00786584"/>
    <w:rsid w:val="00794C98"/>
    <w:rsid w:val="00797C29"/>
    <w:rsid w:val="007B0C5C"/>
    <w:rsid w:val="007C7DF8"/>
    <w:rsid w:val="007E0F0C"/>
    <w:rsid w:val="00804048"/>
    <w:rsid w:val="008452AB"/>
    <w:rsid w:val="0084557D"/>
    <w:rsid w:val="00875CBA"/>
    <w:rsid w:val="00882F23"/>
    <w:rsid w:val="008A6942"/>
    <w:rsid w:val="008C5A19"/>
    <w:rsid w:val="008D19FF"/>
    <w:rsid w:val="008E7BB1"/>
    <w:rsid w:val="008E7FB7"/>
    <w:rsid w:val="00916C12"/>
    <w:rsid w:val="00957F7B"/>
    <w:rsid w:val="00981CCF"/>
    <w:rsid w:val="00981DDD"/>
    <w:rsid w:val="009B095E"/>
    <w:rsid w:val="009B1AAF"/>
    <w:rsid w:val="00A117C9"/>
    <w:rsid w:val="00A200F5"/>
    <w:rsid w:val="00A33DB2"/>
    <w:rsid w:val="00A46CD6"/>
    <w:rsid w:val="00A6560B"/>
    <w:rsid w:val="00A73C4D"/>
    <w:rsid w:val="00A81574"/>
    <w:rsid w:val="00A9465A"/>
    <w:rsid w:val="00A968A2"/>
    <w:rsid w:val="00AA5EFF"/>
    <w:rsid w:val="00AB59DD"/>
    <w:rsid w:val="00AC0696"/>
    <w:rsid w:val="00AC70AD"/>
    <w:rsid w:val="00AD2227"/>
    <w:rsid w:val="00AD563C"/>
    <w:rsid w:val="00AD6B21"/>
    <w:rsid w:val="00AE76F0"/>
    <w:rsid w:val="00AF2DE1"/>
    <w:rsid w:val="00B2279C"/>
    <w:rsid w:val="00B27A00"/>
    <w:rsid w:val="00B348E3"/>
    <w:rsid w:val="00B84E69"/>
    <w:rsid w:val="00BB4055"/>
    <w:rsid w:val="00BB6EC2"/>
    <w:rsid w:val="00BB7541"/>
    <w:rsid w:val="00BD0067"/>
    <w:rsid w:val="00BD38B8"/>
    <w:rsid w:val="00BE1BC8"/>
    <w:rsid w:val="00BE4B75"/>
    <w:rsid w:val="00BF262D"/>
    <w:rsid w:val="00BF2ECE"/>
    <w:rsid w:val="00C128EE"/>
    <w:rsid w:val="00C26472"/>
    <w:rsid w:val="00C301D4"/>
    <w:rsid w:val="00C444B7"/>
    <w:rsid w:val="00C76367"/>
    <w:rsid w:val="00C80CE0"/>
    <w:rsid w:val="00CA4739"/>
    <w:rsid w:val="00CA5DB1"/>
    <w:rsid w:val="00CB43DF"/>
    <w:rsid w:val="00CC02E3"/>
    <w:rsid w:val="00CD4615"/>
    <w:rsid w:val="00D141DF"/>
    <w:rsid w:val="00D25DD0"/>
    <w:rsid w:val="00D34FD0"/>
    <w:rsid w:val="00D42FC0"/>
    <w:rsid w:val="00D5348C"/>
    <w:rsid w:val="00D53778"/>
    <w:rsid w:val="00D53835"/>
    <w:rsid w:val="00D84602"/>
    <w:rsid w:val="00D92567"/>
    <w:rsid w:val="00DB4CE7"/>
    <w:rsid w:val="00DB799D"/>
    <w:rsid w:val="00DF22F5"/>
    <w:rsid w:val="00DF4617"/>
    <w:rsid w:val="00E045C9"/>
    <w:rsid w:val="00E27BDD"/>
    <w:rsid w:val="00E45826"/>
    <w:rsid w:val="00E6450D"/>
    <w:rsid w:val="00E739E6"/>
    <w:rsid w:val="00EB3132"/>
    <w:rsid w:val="00EC3DDE"/>
    <w:rsid w:val="00EF1C90"/>
    <w:rsid w:val="00F22E26"/>
    <w:rsid w:val="00F25C47"/>
    <w:rsid w:val="00F56927"/>
    <w:rsid w:val="00F81F1B"/>
    <w:rsid w:val="00F971BC"/>
    <w:rsid w:val="00FB76EC"/>
    <w:rsid w:val="00FC73F1"/>
    <w:rsid w:val="00FE1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FF74FA"/>
  <w15:docId w15:val="{EA5649C1-A06B-4ABE-85AE-E70E5AA3D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rsid w:val="00627BD2"/>
  </w:style>
  <w:style w:type="paragraph" w:styleId="ListParagraph">
    <w:name w:val="List Paragraph"/>
    <w:basedOn w:val="Normal"/>
    <w:uiPriority w:val="72"/>
    <w:qFormat/>
    <w:rsid w:val="00627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Garage</a:t>
            </a:r>
            <a:r>
              <a:rPr lang="en-US" baseline="0"/>
              <a:t> Apartment Construction Resource Histogram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Construction Team</c:v>
                </c:pt>
              </c:strCache>
            </c:strRef>
          </c:tx>
          <c:spPr>
            <a:solidFill>
              <a:schemeClr val="accent1"/>
            </a:solidFill>
            <a:ln>
              <a:noFill/>
            </a:ln>
            <a:effectLst/>
          </c:spPr>
          <c:invertIfNegative val="0"/>
          <c:cat>
            <c:strRef>
              <c:f>Sheet1!$A$2:$A$5</c:f>
              <c:strCache>
                <c:ptCount val="4"/>
                <c:pt idx="0">
                  <c:v>Planning</c:v>
                </c:pt>
                <c:pt idx="1">
                  <c:v>Construction</c:v>
                </c:pt>
                <c:pt idx="2">
                  <c:v>Landscaping</c:v>
                </c:pt>
                <c:pt idx="3">
                  <c:v>Closeout</c:v>
                </c:pt>
              </c:strCache>
            </c:strRef>
          </c:cat>
          <c:val>
            <c:numRef>
              <c:f>Sheet1!$B$2:$B$5</c:f>
              <c:numCache>
                <c:formatCode>General</c:formatCode>
                <c:ptCount val="4"/>
                <c:pt idx="0">
                  <c:v>5</c:v>
                </c:pt>
                <c:pt idx="1">
                  <c:v>80</c:v>
                </c:pt>
                <c:pt idx="2">
                  <c:v>60</c:v>
                </c:pt>
                <c:pt idx="3">
                  <c:v>5</c:v>
                </c:pt>
              </c:numCache>
            </c:numRef>
          </c:val>
          <c:extLst>
            <c:ext xmlns:c16="http://schemas.microsoft.com/office/drawing/2014/chart" uri="{C3380CC4-5D6E-409C-BE32-E72D297353CC}">
              <c16:uniqueId val="{00000000-CC47-45C6-9FA6-37C82FB88E88}"/>
            </c:ext>
          </c:extLst>
        </c:ser>
        <c:ser>
          <c:idx val="1"/>
          <c:order val="1"/>
          <c:tx>
            <c:strRef>
              <c:f>Sheet1!$C$1</c:f>
              <c:strCache>
                <c:ptCount val="1"/>
                <c:pt idx="0">
                  <c:v>Project Oversight Team</c:v>
                </c:pt>
              </c:strCache>
            </c:strRef>
          </c:tx>
          <c:spPr>
            <a:solidFill>
              <a:schemeClr val="accent2"/>
            </a:solidFill>
            <a:ln>
              <a:noFill/>
            </a:ln>
            <a:effectLst/>
          </c:spPr>
          <c:invertIfNegative val="0"/>
          <c:cat>
            <c:strRef>
              <c:f>Sheet1!$A$2:$A$5</c:f>
              <c:strCache>
                <c:ptCount val="4"/>
                <c:pt idx="0">
                  <c:v>Planning</c:v>
                </c:pt>
                <c:pt idx="1">
                  <c:v>Construction</c:v>
                </c:pt>
                <c:pt idx="2">
                  <c:v>Landscaping</c:v>
                </c:pt>
                <c:pt idx="3">
                  <c:v>Closeout</c:v>
                </c:pt>
              </c:strCache>
            </c:strRef>
          </c:cat>
          <c:val>
            <c:numRef>
              <c:f>Sheet1!$C$2:$C$5</c:f>
              <c:numCache>
                <c:formatCode>General</c:formatCode>
                <c:ptCount val="4"/>
                <c:pt idx="0">
                  <c:v>80</c:v>
                </c:pt>
                <c:pt idx="1">
                  <c:v>40</c:v>
                </c:pt>
                <c:pt idx="2">
                  <c:v>20</c:v>
                </c:pt>
                <c:pt idx="3">
                  <c:v>80</c:v>
                </c:pt>
              </c:numCache>
            </c:numRef>
          </c:val>
          <c:extLst>
            <c:ext xmlns:c16="http://schemas.microsoft.com/office/drawing/2014/chart" uri="{C3380CC4-5D6E-409C-BE32-E72D297353CC}">
              <c16:uniqueId val="{00000001-CC47-45C6-9FA6-37C82FB88E88}"/>
            </c:ext>
          </c:extLst>
        </c:ser>
        <c:ser>
          <c:idx val="2"/>
          <c:order val="2"/>
          <c:tx>
            <c:strRef>
              <c:f>Sheet1!$D$1</c:f>
              <c:strCache>
                <c:ptCount val="1"/>
                <c:pt idx="0">
                  <c:v>Documentation Team</c:v>
                </c:pt>
              </c:strCache>
            </c:strRef>
          </c:tx>
          <c:spPr>
            <a:solidFill>
              <a:schemeClr val="accent3"/>
            </a:solidFill>
            <a:ln>
              <a:noFill/>
            </a:ln>
            <a:effectLst/>
          </c:spPr>
          <c:invertIfNegative val="0"/>
          <c:cat>
            <c:strRef>
              <c:f>Sheet1!$A$2:$A$5</c:f>
              <c:strCache>
                <c:ptCount val="4"/>
                <c:pt idx="0">
                  <c:v>Planning</c:v>
                </c:pt>
                <c:pt idx="1">
                  <c:v>Construction</c:v>
                </c:pt>
                <c:pt idx="2">
                  <c:v>Landscaping</c:v>
                </c:pt>
                <c:pt idx="3">
                  <c:v>Closeout</c:v>
                </c:pt>
              </c:strCache>
            </c:strRef>
          </c:cat>
          <c:val>
            <c:numRef>
              <c:f>Sheet1!$D$2:$D$5</c:f>
              <c:numCache>
                <c:formatCode>General</c:formatCode>
                <c:ptCount val="4"/>
                <c:pt idx="0">
                  <c:v>40</c:v>
                </c:pt>
                <c:pt idx="1">
                  <c:v>35</c:v>
                </c:pt>
                <c:pt idx="2">
                  <c:v>20</c:v>
                </c:pt>
                <c:pt idx="3">
                  <c:v>40</c:v>
                </c:pt>
              </c:numCache>
            </c:numRef>
          </c:val>
          <c:extLst>
            <c:ext xmlns:c16="http://schemas.microsoft.com/office/drawing/2014/chart" uri="{C3380CC4-5D6E-409C-BE32-E72D297353CC}">
              <c16:uniqueId val="{00000002-CC47-45C6-9FA6-37C82FB88E88}"/>
            </c:ext>
          </c:extLst>
        </c:ser>
        <c:dLbls>
          <c:showLegendKey val="0"/>
          <c:showVal val="0"/>
          <c:showCatName val="0"/>
          <c:showSerName val="0"/>
          <c:showPercent val="0"/>
          <c:showBubbleSize val="0"/>
        </c:dLbls>
        <c:gapWidth val="219"/>
        <c:overlap val="-27"/>
        <c:axId val="1554029071"/>
        <c:axId val="1552405263"/>
      </c:barChart>
      <c:catAx>
        <c:axId val="1554029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Phase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405263"/>
        <c:crosses val="autoZero"/>
        <c:auto val="1"/>
        <c:lblAlgn val="ctr"/>
        <c:lblOffset val="100"/>
        <c:noMultiLvlLbl val="0"/>
      </c:catAx>
      <c:valAx>
        <c:axId val="1552405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Expect</a:t>
                </a:r>
                <a:r>
                  <a:rPr lang="en-US" baseline="0"/>
                  <a:t>ed Work-Hours Per Week</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029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FD567254D2BB4082E8C3C098D2BDAD" ma:contentTypeVersion="4" ma:contentTypeDescription="Create a new document." ma:contentTypeScope="" ma:versionID="2026bf2fb754ef4add3b8db04d2e6c10">
  <xsd:schema xmlns:xsd="http://www.w3.org/2001/XMLSchema" xmlns:xs="http://www.w3.org/2001/XMLSchema" xmlns:p="http://schemas.microsoft.com/office/2006/metadata/properties" xmlns:ns2="05DAD98A-B3F7-490F-960D-E672D9EDB4CD" targetNamespace="http://schemas.microsoft.com/office/2006/metadata/properties" ma:root="true" ma:fieldsID="a59b92626a9e8ff3140cdccd80f9b9ff" ns2:_="">
    <xsd:import namespace="05DAD98A-B3F7-490F-960D-E672D9EDB4CD"/>
    <xsd:element name="properties">
      <xsd:complexType>
        <xsd:sequence>
          <xsd:element name="documentManagement">
            <xsd:complexType>
              <xsd:all>
                <xsd:element ref="ns2:Category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DAD98A-B3F7-490F-960D-E672D9EDB4CD" elementFormDefault="qualified">
    <xsd:import namespace="http://schemas.microsoft.com/office/2006/documentManagement/types"/>
    <xsd:import namespace="http://schemas.microsoft.com/office/infopath/2007/PartnerControls"/>
    <xsd:element name="Category0" ma:index="8" nillable="true" ma:displayName="Category" ma:default="***Choose***" ma:format="Dropdown" ma:internalName="Category0">
      <xsd:simpleType>
        <xsd:restriction base="dms:Choice">
          <xsd:enumeration value="***Choose***"/>
          <xsd:enumeration value="Course Information"/>
          <xsd:enumeration value="Study Guide"/>
          <xsd:enumeration value="Syllabi"/>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Category0 xmlns="05DAD98A-B3F7-490F-960D-E672D9EDB4CD">***Choose***</Category0>
  </documentManagement>
</p:properties>
</file>

<file path=customXml/itemProps1.xml><?xml version="1.0" encoding="utf-8"?>
<ds:datastoreItem xmlns:ds="http://schemas.openxmlformats.org/officeDocument/2006/customXml" ds:itemID="{0D23B3F1-FE99-4FD9-A0A2-27FD17F34DC4}">
  <ds:schemaRefs>
    <ds:schemaRef ds:uri="http://schemas.microsoft.com/sharepoint/v3/contenttype/forms"/>
  </ds:schemaRefs>
</ds:datastoreItem>
</file>

<file path=customXml/itemProps2.xml><?xml version="1.0" encoding="utf-8"?>
<ds:datastoreItem xmlns:ds="http://schemas.openxmlformats.org/officeDocument/2006/customXml" ds:itemID="{B1C3ADE0-C458-47A4-9D82-6022707399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DAD98A-B3F7-490F-960D-E672D9EDB4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77B4D8-8886-48CA-8FF0-E532D783DB98}">
  <ds:schemaRefs>
    <ds:schemaRef ds:uri="http://schemas.microsoft.com/office/2006/metadata/longProperties"/>
  </ds:schemaRefs>
</ds:datastoreItem>
</file>

<file path=customXml/itemProps4.xml><?xml version="1.0" encoding="utf-8"?>
<ds:datastoreItem xmlns:ds="http://schemas.openxmlformats.org/officeDocument/2006/customXml" ds:itemID="{5E7FF620-38B9-46CD-8F48-F63B607CDED3}">
  <ds:schemaRefs>
    <ds:schemaRef ds:uri="http://schemas.microsoft.com/office/2006/metadata/properties"/>
    <ds:schemaRef ds:uri="http://schemas.microsoft.com/office/infopath/2007/PartnerControls"/>
    <ds:schemaRef ds:uri="05DAD98A-B3F7-490F-960D-E672D9EDB4C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Human Resource Plan Template</vt:lpstr>
    </vt:vector>
  </TitlesOfParts>
  <Company>Kaplan, Inc.</Company>
  <LinksUpToDate>false</LinksUpToDate>
  <CharactersWithSpaces>5330</CharactersWithSpaces>
  <SharedDoc>false</SharedDoc>
  <HLinks>
    <vt:vector size="24" baseType="variant">
      <vt:variant>
        <vt:i4>1245240</vt:i4>
      </vt:variant>
      <vt:variant>
        <vt:i4>20</vt:i4>
      </vt:variant>
      <vt:variant>
        <vt:i4>0</vt:i4>
      </vt:variant>
      <vt:variant>
        <vt:i4>5</vt:i4>
      </vt:variant>
      <vt:variant>
        <vt:lpwstr/>
      </vt:variant>
      <vt:variant>
        <vt:lpwstr>_Toc332206935</vt:lpwstr>
      </vt:variant>
      <vt:variant>
        <vt:i4>1245240</vt:i4>
      </vt:variant>
      <vt:variant>
        <vt:i4>14</vt:i4>
      </vt:variant>
      <vt:variant>
        <vt:i4>0</vt:i4>
      </vt:variant>
      <vt:variant>
        <vt:i4>5</vt:i4>
      </vt:variant>
      <vt:variant>
        <vt:lpwstr/>
      </vt:variant>
      <vt:variant>
        <vt:lpwstr>_Toc332206934</vt:lpwstr>
      </vt:variant>
      <vt:variant>
        <vt:i4>1245240</vt:i4>
      </vt:variant>
      <vt:variant>
        <vt:i4>8</vt:i4>
      </vt:variant>
      <vt:variant>
        <vt:i4>0</vt:i4>
      </vt:variant>
      <vt:variant>
        <vt:i4>5</vt:i4>
      </vt:variant>
      <vt:variant>
        <vt:lpwstr/>
      </vt:variant>
      <vt:variant>
        <vt:lpwstr>_Toc332206933</vt:lpwstr>
      </vt:variant>
      <vt:variant>
        <vt:i4>1245240</vt:i4>
      </vt:variant>
      <vt:variant>
        <vt:i4>2</vt:i4>
      </vt:variant>
      <vt:variant>
        <vt:i4>0</vt:i4>
      </vt:variant>
      <vt:variant>
        <vt:i4>5</vt:i4>
      </vt:variant>
      <vt:variant>
        <vt:lpwstr/>
      </vt:variant>
      <vt:variant>
        <vt:lpwstr>_Toc332206932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Resource Plan Template</dc:title>
  <dc:subject>PMBOK Project Human Resource Plan Template</dc:subject>
  <dc:creator>www.ProjectManagementDocs.com</dc:creator>
  <cp:lastModifiedBy>Classic Corey</cp:lastModifiedBy>
  <cp:revision>3</cp:revision>
  <cp:lastPrinted>2011-03-25T17:43:00Z</cp:lastPrinted>
  <dcterms:created xsi:type="dcterms:W3CDTF">2023-11-12T11:53:00Z</dcterms:created>
  <dcterms:modified xsi:type="dcterms:W3CDTF">2023-11-12T11:55:00Z</dcterms:modified>
</cp:coreProperties>
</file>