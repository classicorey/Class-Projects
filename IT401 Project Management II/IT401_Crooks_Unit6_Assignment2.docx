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E06D" w14:textId="77777777" w:rsidR="003746D1" w:rsidRDefault="003746D1">
      <w:pPr>
        <w:pStyle w:val="Header"/>
        <w:tabs>
          <w:tab w:val="clear" w:pos="4320"/>
          <w:tab w:val="clear" w:pos="8640"/>
        </w:tabs>
      </w:pPr>
    </w:p>
    <w:p w14:paraId="1CE79BE1" w14:textId="77777777" w:rsidR="003746D1" w:rsidRDefault="003746D1">
      <w:pPr>
        <w:jc w:val="center"/>
        <w:rPr>
          <w:b/>
          <w:smallCaps/>
          <w:sz w:val="36"/>
          <w:szCs w:val="36"/>
        </w:rPr>
      </w:pPr>
    </w:p>
    <w:p w14:paraId="7C53C586" w14:textId="77777777" w:rsidR="003746D1" w:rsidRDefault="003746D1">
      <w:pPr>
        <w:jc w:val="center"/>
        <w:rPr>
          <w:b/>
          <w:smallCaps/>
          <w:sz w:val="36"/>
          <w:szCs w:val="36"/>
        </w:rPr>
      </w:pPr>
    </w:p>
    <w:p w14:paraId="34CDAE20" w14:textId="77777777" w:rsidR="003746D1" w:rsidRDefault="003746D1">
      <w:pPr>
        <w:jc w:val="center"/>
        <w:rPr>
          <w:b/>
          <w:smallCaps/>
          <w:sz w:val="36"/>
          <w:szCs w:val="36"/>
        </w:rPr>
      </w:pPr>
    </w:p>
    <w:p w14:paraId="519DD29F" w14:textId="77777777" w:rsidR="003746D1" w:rsidRPr="00397A13" w:rsidRDefault="004B2347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Communications</w:t>
      </w:r>
      <w:r w:rsidR="008802AB">
        <w:rPr>
          <w:b/>
          <w:smallCaps/>
          <w:sz w:val="36"/>
          <w:szCs w:val="36"/>
        </w:rPr>
        <w:t xml:space="preserve"> Matrix</w:t>
      </w:r>
    </w:p>
    <w:p w14:paraId="494B413D" w14:textId="77777777" w:rsidR="005324DB" w:rsidRDefault="005324DB" w:rsidP="005324DB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</w:t>
      </w:r>
      <w:r>
        <w:rPr>
          <w:b/>
          <w:smallCaps/>
          <w:sz w:val="28"/>
          <w:szCs w:val="28"/>
        </w:rPr>
        <w:t>Garage Apartment Construction</w:t>
      </w:r>
      <w:r w:rsidRPr="00397A13">
        <w:rPr>
          <w:b/>
          <w:smallCaps/>
          <w:sz w:val="28"/>
          <w:szCs w:val="28"/>
        </w:rPr>
        <w:t>&gt;</w:t>
      </w:r>
    </w:p>
    <w:p w14:paraId="6712A4BD" w14:textId="77777777" w:rsidR="005324DB" w:rsidRDefault="005324DB" w:rsidP="005324DB">
      <w:pPr>
        <w:jc w:val="center"/>
        <w:rPr>
          <w:b/>
          <w:smallCaps/>
          <w:sz w:val="28"/>
          <w:szCs w:val="28"/>
        </w:rPr>
      </w:pPr>
    </w:p>
    <w:p w14:paraId="5146CFDC" w14:textId="77777777" w:rsidR="005324DB" w:rsidRDefault="005324DB" w:rsidP="005324DB">
      <w:pPr>
        <w:jc w:val="center"/>
        <w:rPr>
          <w:b/>
          <w:smallCaps/>
          <w:sz w:val="28"/>
          <w:szCs w:val="28"/>
        </w:rPr>
      </w:pPr>
    </w:p>
    <w:p w14:paraId="24A105A9" w14:textId="77777777" w:rsidR="005324DB" w:rsidRDefault="005324DB" w:rsidP="005324DB">
      <w:pPr>
        <w:jc w:val="center"/>
        <w:rPr>
          <w:b/>
          <w:smallCaps/>
          <w:sz w:val="28"/>
          <w:szCs w:val="28"/>
        </w:rPr>
      </w:pPr>
    </w:p>
    <w:p w14:paraId="5062FCF6" w14:textId="77777777" w:rsidR="005324DB" w:rsidRDefault="005324DB" w:rsidP="005324DB">
      <w:pPr>
        <w:jc w:val="center"/>
        <w:rPr>
          <w:b/>
          <w:smallCaps/>
          <w:sz w:val="28"/>
          <w:szCs w:val="28"/>
        </w:rPr>
      </w:pPr>
    </w:p>
    <w:p w14:paraId="008F37AC" w14:textId="77777777" w:rsidR="005324DB" w:rsidRDefault="005324DB" w:rsidP="005324DB">
      <w:pPr>
        <w:jc w:val="center"/>
        <w:rPr>
          <w:b/>
          <w:smallCaps/>
          <w:sz w:val="28"/>
          <w:szCs w:val="28"/>
        </w:rPr>
      </w:pPr>
    </w:p>
    <w:p w14:paraId="11576DD8" w14:textId="77777777" w:rsidR="005324DB" w:rsidRDefault="005324DB" w:rsidP="005324DB">
      <w:pPr>
        <w:jc w:val="center"/>
        <w:rPr>
          <w:b/>
          <w:smallCaps/>
          <w:sz w:val="28"/>
          <w:szCs w:val="28"/>
        </w:rPr>
      </w:pPr>
    </w:p>
    <w:p w14:paraId="621DBF53" w14:textId="77777777" w:rsidR="005324DB" w:rsidRDefault="005324DB" w:rsidP="005324DB">
      <w:pPr>
        <w:jc w:val="center"/>
        <w:rPr>
          <w:b/>
          <w:smallCaps/>
          <w:sz w:val="28"/>
          <w:szCs w:val="28"/>
        </w:rPr>
      </w:pPr>
    </w:p>
    <w:p w14:paraId="2A41BFEA" w14:textId="77777777" w:rsidR="005324DB" w:rsidRPr="00B318F9" w:rsidRDefault="005324DB" w:rsidP="005324DB">
      <w:pPr>
        <w:jc w:val="center"/>
        <w:rPr>
          <w:b/>
          <w:szCs w:val="24"/>
        </w:rPr>
      </w:pPr>
      <w:r w:rsidRPr="00B318F9">
        <w:rPr>
          <w:b/>
          <w:szCs w:val="24"/>
        </w:rPr>
        <w:t>Corey Crooks</w:t>
      </w:r>
    </w:p>
    <w:p w14:paraId="376C2D41" w14:textId="77777777" w:rsidR="005324DB" w:rsidRPr="00B318F9" w:rsidRDefault="005324DB" w:rsidP="005324DB">
      <w:pPr>
        <w:jc w:val="center"/>
        <w:rPr>
          <w:b/>
          <w:szCs w:val="24"/>
        </w:rPr>
      </w:pPr>
      <w:r w:rsidRPr="00B318F9">
        <w:rPr>
          <w:b/>
          <w:szCs w:val="24"/>
        </w:rPr>
        <w:t>Purdue University Global</w:t>
      </w:r>
    </w:p>
    <w:p w14:paraId="4C10E7C3" w14:textId="77777777" w:rsidR="005324DB" w:rsidRPr="00B318F9" w:rsidRDefault="005324DB" w:rsidP="005324DB">
      <w:pPr>
        <w:jc w:val="center"/>
        <w:rPr>
          <w:b/>
          <w:szCs w:val="24"/>
        </w:rPr>
      </w:pPr>
      <w:r w:rsidRPr="00B318F9">
        <w:rPr>
          <w:b/>
          <w:szCs w:val="24"/>
        </w:rPr>
        <w:t>IT401 Project Management II</w:t>
      </w:r>
    </w:p>
    <w:p w14:paraId="3F97F2D1" w14:textId="77777777" w:rsidR="005324DB" w:rsidRPr="00B318F9" w:rsidRDefault="005324DB" w:rsidP="005324DB">
      <w:pPr>
        <w:jc w:val="center"/>
        <w:rPr>
          <w:b/>
          <w:szCs w:val="24"/>
        </w:rPr>
      </w:pPr>
      <w:r w:rsidRPr="00B318F9">
        <w:rPr>
          <w:b/>
          <w:szCs w:val="24"/>
        </w:rPr>
        <w:t>Steven Long</w:t>
      </w:r>
    </w:p>
    <w:p w14:paraId="434B00A3" w14:textId="7BEF70BA" w:rsidR="005324DB" w:rsidRPr="00B318F9" w:rsidRDefault="00CA76E3" w:rsidP="005324DB">
      <w:pPr>
        <w:jc w:val="center"/>
        <w:rPr>
          <w:b/>
          <w:szCs w:val="24"/>
        </w:rPr>
      </w:pPr>
      <w:r>
        <w:rPr>
          <w:b/>
          <w:szCs w:val="24"/>
        </w:rPr>
        <w:t>November 1</w:t>
      </w:r>
      <w:r w:rsidRPr="00CA76E3">
        <w:rPr>
          <w:b/>
          <w:szCs w:val="24"/>
          <w:vertAlign w:val="superscript"/>
        </w:rPr>
        <w:t>st</w:t>
      </w:r>
      <w:r w:rsidR="005324DB" w:rsidRPr="00B318F9">
        <w:rPr>
          <w:b/>
          <w:szCs w:val="24"/>
        </w:rPr>
        <w:t>, 2023</w:t>
      </w:r>
    </w:p>
    <w:p w14:paraId="3220E936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339F8500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09BE1650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5C6AAF36" w14:textId="77777777" w:rsidR="003746D1" w:rsidRDefault="003746D1">
      <w:pPr>
        <w:rPr>
          <w:sz w:val="24"/>
        </w:rPr>
        <w:sectPr w:rsidR="003746D1" w:rsidSect="003746D1">
          <w:footerReference w:type="even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3D094A5" w14:textId="77777777" w:rsidR="00AB03F0" w:rsidRPr="00AB03F0" w:rsidRDefault="00AB03F0" w:rsidP="00AB03F0">
      <w:pPr>
        <w:pStyle w:val="Heading1"/>
        <w:jc w:val="left"/>
        <w:rPr>
          <w:smallCaps/>
          <w:sz w:val="28"/>
          <w:szCs w:val="28"/>
        </w:rPr>
      </w:pPr>
      <w:bookmarkStart w:id="0" w:name="_Toc339366628"/>
      <w:r w:rsidRPr="00AB03F0">
        <w:rPr>
          <w:smallCaps/>
          <w:sz w:val="28"/>
          <w:szCs w:val="28"/>
        </w:rPr>
        <w:lastRenderedPageBreak/>
        <w:t>Communication Methods and Technologies</w:t>
      </w:r>
      <w:bookmarkEnd w:id="0"/>
    </w:p>
    <w:p w14:paraId="73E3323D" w14:textId="77777777" w:rsidR="005C7153" w:rsidRDefault="005C7153" w:rsidP="00AB03F0">
      <w:pPr>
        <w:rPr>
          <w:sz w:val="24"/>
        </w:rPr>
      </w:pPr>
      <w:r>
        <w:rPr>
          <w:color w:val="008000"/>
          <w:sz w:val="24"/>
        </w:rPr>
        <w:t>Many times, the methods and technologies used to communicate are just as important of a consideration as the information being communicated.</w:t>
      </w:r>
      <w:del w:id="1" w:author="Tara Baren" w:date="2018-05-18T13:27:00Z">
        <w:r w:rsidDel="00EE54E4">
          <w:rPr>
            <w:color w:val="008000"/>
            <w:sz w:val="24"/>
          </w:rPr>
          <w:delText xml:space="preserve">  </w:delText>
        </w:r>
      </w:del>
      <w:ins w:id="2" w:author="Tara Baren" w:date="2018-05-18T13:27:00Z">
        <w:r w:rsidR="00EE54E4">
          <w:rPr>
            <w:color w:val="008000"/>
            <w:sz w:val="24"/>
          </w:rPr>
          <w:t xml:space="preserve"> </w:t>
        </w:r>
      </w:ins>
      <w:r>
        <w:rPr>
          <w:color w:val="008000"/>
          <w:sz w:val="24"/>
        </w:rPr>
        <w:t>Imagine a large project with many stakeholders who all have different technological capabilities.</w:t>
      </w:r>
      <w:del w:id="3" w:author="Tara Baren" w:date="2018-05-18T13:27:00Z">
        <w:r w:rsidDel="00EE54E4">
          <w:rPr>
            <w:color w:val="008000"/>
            <w:sz w:val="24"/>
          </w:rPr>
          <w:delText xml:space="preserve">  </w:delText>
        </w:r>
      </w:del>
      <w:ins w:id="4" w:author="Tara Baren" w:date="2018-05-18T13:27:00Z">
        <w:r w:rsidR="00EE54E4">
          <w:rPr>
            <w:color w:val="008000"/>
            <w:sz w:val="24"/>
          </w:rPr>
          <w:t xml:space="preserve"> </w:t>
        </w:r>
      </w:ins>
      <w:r>
        <w:rPr>
          <w:color w:val="008000"/>
          <w:sz w:val="24"/>
        </w:rPr>
        <w:t>Some may have access to a share drive while others do not.</w:t>
      </w:r>
      <w:del w:id="5" w:author="Tara Baren" w:date="2018-05-18T13:27:00Z">
        <w:r w:rsidDel="00EE54E4">
          <w:rPr>
            <w:color w:val="008000"/>
            <w:sz w:val="24"/>
          </w:rPr>
          <w:delText xml:space="preserve">  </w:delText>
        </w:r>
      </w:del>
      <w:ins w:id="6" w:author="Tara Baren" w:date="2018-05-18T13:27:00Z">
        <w:r w:rsidR="00EE54E4">
          <w:rPr>
            <w:color w:val="008000"/>
            <w:sz w:val="24"/>
          </w:rPr>
          <w:t xml:space="preserve"> </w:t>
        </w:r>
      </w:ins>
      <w:r>
        <w:rPr>
          <w:color w:val="008000"/>
          <w:sz w:val="24"/>
        </w:rPr>
        <w:t>Some may have access to video teleconferencing and others only have telephone and email capabilities.</w:t>
      </w:r>
      <w:del w:id="7" w:author="Tara Baren" w:date="2018-05-18T13:27:00Z">
        <w:r w:rsidDel="00EE54E4">
          <w:rPr>
            <w:color w:val="008000"/>
            <w:sz w:val="24"/>
          </w:rPr>
          <w:delText xml:space="preserve">  </w:delText>
        </w:r>
      </w:del>
      <w:ins w:id="8" w:author="Tara Baren" w:date="2018-05-18T13:27:00Z">
        <w:r w:rsidR="00EE54E4">
          <w:rPr>
            <w:color w:val="008000"/>
            <w:sz w:val="24"/>
          </w:rPr>
          <w:t xml:space="preserve"> </w:t>
        </w:r>
      </w:ins>
      <w:r>
        <w:rPr>
          <w:color w:val="008000"/>
          <w:sz w:val="24"/>
        </w:rPr>
        <w:t>In order to be effective, project information must be communicated to everyone involved by some method using available technology.</w:t>
      </w:r>
      <w:del w:id="9" w:author="Tara Baren" w:date="2018-05-18T13:27:00Z">
        <w:r w:rsidDel="00EE54E4">
          <w:rPr>
            <w:color w:val="008000"/>
            <w:sz w:val="24"/>
          </w:rPr>
          <w:delText xml:space="preserve">  </w:delText>
        </w:r>
      </w:del>
      <w:ins w:id="10" w:author="Tara Baren" w:date="2018-05-18T13:27:00Z">
        <w:r w:rsidR="00EE54E4">
          <w:rPr>
            <w:color w:val="008000"/>
            <w:sz w:val="24"/>
          </w:rPr>
          <w:t xml:space="preserve"> </w:t>
        </w:r>
      </w:ins>
      <w:r>
        <w:rPr>
          <w:color w:val="008000"/>
          <w:sz w:val="24"/>
        </w:rPr>
        <w:t>Determining</w:t>
      </w:r>
      <w:r w:rsidR="00117659">
        <w:rPr>
          <w:color w:val="008000"/>
          <w:sz w:val="24"/>
        </w:rPr>
        <w:t xml:space="preserve"> communication methods and</w:t>
      </w:r>
      <w:r>
        <w:rPr>
          <w:color w:val="008000"/>
          <w:sz w:val="24"/>
        </w:rPr>
        <w:t xml:space="preserve"> what technologies are available should be part of determining stakeholder communication requirements.</w:t>
      </w:r>
      <w:del w:id="11" w:author="Tara Baren" w:date="2018-05-18T13:27:00Z">
        <w:r w:rsidDel="00EE54E4">
          <w:rPr>
            <w:color w:val="008000"/>
            <w:sz w:val="24"/>
          </w:rPr>
          <w:delText xml:space="preserve">  </w:delText>
        </w:r>
      </w:del>
      <w:ins w:id="12" w:author="Tara Baren" w:date="2018-05-18T13:27:00Z">
        <w:r w:rsidR="00EE54E4">
          <w:rPr>
            <w:color w:val="008000"/>
            <w:sz w:val="24"/>
          </w:rPr>
          <w:t xml:space="preserve"> </w:t>
        </w:r>
      </w:ins>
    </w:p>
    <w:p w14:paraId="6E0B461E" w14:textId="77777777" w:rsidR="00AB03F0" w:rsidRPr="00AB03F0" w:rsidRDefault="00AB03F0" w:rsidP="00AB03F0">
      <w:pPr>
        <w:rPr>
          <w:sz w:val="24"/>
        </w:rPr>
        <w:sectPr w:rsidR="00AB03F0" w:rsidRPr="00AB03F0" w:rsidSect="003746D1"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418DE5C2" w14:textId="77777777" w:rsidR="00FF61DE" w:rsidRPr="004A7CBC" w:rsidRDefault="00FF61DE" w:rsidP="004A7CBC">
      <w:pPr>
        <w:pStyle w:val="Heading1"/>
        <w:jc w:val="left"/>
        <w:rPr>
          <w:smallCaps/>
          <w:sz w:val="28"/>
          <w:szCs w:val="28"/>
        </w:rPr>
      </w:pPr>
      <w:bookmarkStart w:id="13" w:name="_Toc339366629"/>
      <w:r w:rsidRPr="004A7CBC">
        <w:rPr>
          <w:smallCaps/>
          <w:sz w:val="28"/>
          <w:szCs w:val="28"/>
        </w:rPr>
        <w:lastRenderedPageBreak/>
        <w:t>Communications Matrix</w:t>
      </w:r>
      <w:bookmarkEnd w:id="13"/>
    </w:p>
    <w:p w14:paraId="7BB41CDD" w14:textId="77777777" w:rsidR="00FF61DE" w:rsidRDefault="00A50ADA" w:rsidP="003746D1">
      <w:pPr>
        <w:rPr>
          <w:sz w:val="24"/>
        </w:rPr>
      </w:pPr>
      <w:r>
        <w:rPr>
          <w:sz w:val="24"/>
        </w:rPr>
        <w:t xml:space="preserve">The following table identifies the communications requirements for </w:t>
      </w:r>
      <w:r w:rsidR="002270AC">
        <w:rPr>
          <w:sz w:val="24"/>
        </w:rPr>
        <w:t>this project.</w:t>
      </w:r>
    </w:p>
    <w:p w14:paraId="47C43EE0" w14:textId="77777777" w:rsidR="00A50ADA" w:rsidRDefault="00A50ADA" w:rsidP="003746D1">
      <w:pPr>
        <w:rPr>
          <w:sz w:val="24"/>
        </w:rPr>
      </w:pPr>
    </w:p>
    <w:tbl>
      <w:tblPr>
        <w:tblW w:w="1497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28"/>
        <w:gridCol w:w="2736"/>
        <w:gridCol w:w="1872"/>
        <w:gridCol w:w="1152"/>
        <w:gridCol w:w="1872"/>
        <w:gridCol w:w="1872"/>
        <w:gridCol w:w="1872"/>
        <w:gridCol w:w="1872"/>
      </w:tblGrid>
      <w:tr w:rsidR="00B60822" w:rsidRPr="00881ED1" w14:paraId="66D0B7FC" w14:textId="77777777" w:rsidTr="008040BB">
        <w:tc>
          <w:tcPr>
            <w:tcW w:w="1728" w:type="dxa"/>
            <w:shd w:val="clear" w:color="auto" w:fill="D9D9D9"/>
          </w:tcPr>
          <w:p w14:paraId="4EACE320" w14:textId="77777777" w:rsidR="00B60822" w:rsidRPr="00881ED1" w:rsidRDefault="00B60822" w:rsidP="003746D1">
            <w:pPr>
              <w:rPr>
                <w:b/>
              </w:rPr>
            </w:pPr>
            <w:r w:rsidRPr="00881ED1">
              <w:rPr>
                <w:b/>
              </w:rPr>
              <w:t>Communication Type</w:t>
            </w:r>
          </w:p>
        </w:tc>
        <w:tc>
          <w:tcPr>
            <w:tcW w:w="2736" w:type="dxa"/>
            <w:shd w:val="clear" w:color="auto" w:fill="D9D9D9"/>
          </w:tcPr>
          <w:p w14:paraId="599234F7" w14:textId="77777777" w:rsidR="00B60822" w:rsidRPr="00881ED1" w:rsidRDefault="00B60822" w:rsidP="003746D1">
            <w:pPr>
              <w:rPr>
                <w:b/>
              </w:rPr>
            </w:pPr>
            <w:r w:rsidRPr="00881ED1">
              <w:rPr>
                <w:b/>
              </w:rPr>
              <w:t>Objective of Communication</w:t>
            </w:r>
          </w:p>
        </w:tc>
        <w:tc>
          <w:tcPr>
            <w:tcW w:w="1872" w:type="dxa"/>
            <w:shd w:val="clear" w:color="auto" w:fill="D9D9D9"/>
          </w:tcPr>
          <w:p w14:paraId="5906C89D" w14:textId="77777777" w:rsidR="00B60822" w:rsidRPr="00881ED1" w:rsidRDefault="00B60822" w:rsidP="003746D1">
            <w:pPr>
              <w:rPr>
                <w:b/>
              </w:rPr>
            </w:pPr>
            <w:r w:rsidRPr="00881ED1">
              <w:rPr>
                <w:b/>
              </w:rPr>
              <w:t>Medium</w:t>
            </w:r>
          </w:p>
        </w:tc>
        <w:tc>
          <w:tcPr>
            <w:tcW w:w="1152" w:type="dxa"/>
            <w:shd w:val="clear" w:color="auto" w:fill="D9D9D9"/>
          </w:tcPr>
          <w:p w14:paraId="744B038D" w14:textId="77777777" w:rsidR="00B60822" w:rsidRPr="00881ED1" w:rsidRDefault="00B60822" w:rsidP="009D164A">
            <w:pPr>
              <w:rPr>
                <w:b/>
              </w:rPr>
            </w:pPr>
            <w:r w:rsidRPr="00881ED1">
              <w:rPr>
                <w:b/>
              </w:rPr>
              <w:t>Frequency</w:t>
            </w:r>
          </w:p>
        </w:tc>
        <w:tc>
          <w:tcPr>
            <w:tcW w:w="1872" w:type="dxa"/>
            <w:shd w:val="clear" w:color="auto" w:fill="D9D9D9"/>
          </w:tcPr>
          <w:p w14:paraId="7CD4343A" w14:textId="77777777" w:rsidR="00B60822" w:rsidRPr="00881ED1" w:rsidRDefault="00B60822" w:rsidP="003746D1">
            <w:pPr>
              <w:rPr>
                <w:b/>
              </w:rPr>
            </w:pPr>
            <w:r w:rsidRPr="00881ED1">
              <w:rPr>
                <w:b/>
              </w:rPr>
              <w:t>Audience</w:t>
            </w:r>
          </w:p>
        </w:tc>
        <w:tc>
          <w:tcPr>
            <w:tcW w:w="1872" w:type="dxa"/>
            <w:shd w:val="clear" w:color="auto" w:fill="D9D9D9"/>
          </w:tcPr>
          <w:p w14:paraId="73E48695" w14:textId="77777777" w:rsidR="00B60822" w:rsidRPr="00881ED1" w:rsidRDefault="00B60822" w:rsidP="003746D1">
            <w:pPr>
              <w:rPr>
                <w:b/>
              </w:rPr>
            </w:pPr>
            <w:r w:rsidRPr="00881ED1">
              <w:rPr>
                <w:b/>
              </w:rPr>
              <w:t>Owner</w:t>
            </w:r>
          </w:p>
        </w:tc>
        <w:tc>
          <w:tcPr>
            <w:tcW w:w="1872" w:type="dxa"/>
            <w:shd w:val="clear" w:color="auto" w:fill="D9D9D9"/>
          </w:tcPr>
          <w:p w14:paraId="210C0987" w14:textId="77777777" w:rsidR="00B60822" w:rsidRPr="00881ED1" w:rsidRDefault="00B60822" w:rsidP="003746D1">
            <w:pPr>
              <w:rPr>
                <w:b/>
              </w:rPr>
            </w:pPr>
            <w:r w:rsidRPr="00881ED1">
              <w:rPr>
                <w:b/>
              </w:rPr>
              <w:t>Deliverable</w:t>
            </w:r>
          </w:p>
        </w:tc>
        <w:tc>
          <w:tcPr>
            <w:tcW w:w="1872" w:type="dxa"/>
            <w:shd w:val="clear" w:color="auto" w:fill="D9D9D9"/>
          </w:tcPr>
          <w:p w14:paraId="65D63C35" w14:textId="77777777" w:rsidR="00B60822" w:rsidRPr="00881ED1" w:rsidRDefault="00B60822" w:rsidP="003746D1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B60822" w14:paraId="1C17C653" w14:textId="77777777" w:rsidTr="008040BB">
        <w:tc>
          <w:tcPr>
            <w:tcW w:w="1728" w:type="dxa"/>
          </w:tcPr>
          <w:p w14:paraId="702F2C9D" w14:textId="77777777" w:rsidR="00B60822" w:rsidRPr="00590D86" w:rsidRDefault="00B60822" w:rsidP="003746D1">
            <w:r w:rsidRPr="00590D86">
              <w:t>Kickoff Meeting</w:t>
            </w:r>
          </w:p>
        </w:tc>
        <w:tc>
          <w:tcPr>
            <w:tcW w:w="2736" w:type="dxa"/>
          </w:tcPr>
          <w:p w14:paraId="5CCF7CB8" w14:textId="739F970F" w:rsidR="00B60822" w:rsidRPr="00590D86" w:rsidRDefault="009052C7" w:rsidP="003746D1">
            <w:r>
              <w:t>-</w:t>
            </w:r>
            <w:r w:rsidR="00B60822">
              <w:t>I</w:t>
            </w:r>
            <w:r w:rsidR="00B60822" w:rsidRPr="00590D86">
              <w:t>ntroduce the project team and the project.</w:t>
            </w:r>
            <w:del w:id="14" w:author="Tara Baren" w:date="2018-05-18T13:27:00Z">
              <w:r w:rsidR="00B60822" w:rsidRPr="00590D86" w:rsidDel="00EE54E4">
                <w:delText xml:space="preserve">  </w:delText>
              </w:r>
            </w:del>
            <w:ins w:id="15" w:author="Tara Baren" w:date="2018-05-18T13:27:00Z">
              <w:r w:rsidR="00EE54E4">
                <w:t xml:space="preserve"> </w:t>
              </w:r>
            </w:ins>
            <w:r>
              <w:t>Set expectations and mitigate uncertainty</w:t>
            </w:r>
          </w:p>
        </w:tc>
        <w:tc>
          <w:tcPr>
            <w:tcW w:w="1872" w:type="dxa"/>
          </w:tcPr>
          <w:p w14:paraId="1EF07816" w14:textId="584A0945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Face to Face</w:t>
            </w:r>
            <w:r w:rsidR="009052C7">
              <w:t>, with the client remotely connected</w:t>
            </w:r>
          </w:p>
        </w:tc>
        <w:tc>
          <w:tcPr>
            <w:tcW w:w="1152" w:type="dxa"/>
          </w:tcPr>
          <w:p w14:paraId="0A3BA449" w14:textId="77777777" w:rsidR="00B60822" w:rsidRPr="00590D86" w:rsidRDefault="00B60822" w:rsidP="009D164A">
            <w:r w:rsidRPr="00590D86">
              <w:t>Once</w:t>
            </w:r>
          </w:p>
        </w:tc>
        <w:tc>
          <w:tcPr>
            <w:tcW w:w="1872" w:type="dxa"/>
          </w:tcPr>
          <w:p w14:paraId="2D1A3227" w14:textId="77777777" w:rsidR="00B60822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Project Sponsor</w:t>
            </w:r>
          </w:p>
          <w:p w14:paraId="6102CD65" w14:textId="77777777" w:rsidR="00B60822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Project Team</w:t>
            </w:r>
          </w:p>
          <w:p w14:paraId="2577ACE4" w14:textId="6DCF1DCC" w:rsidR="009052C7" w:rsidRPr="00590D86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Project Leaders</w:t>
            </w:r>
          </w:p>
          <w:p w14:paraId="438E839E" w14:textId="646C681F" w:rsidR="00B60822" w:rsidRPr="00590D86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 xml:space="preserve">Key </w:t>
            </w:r>
            <w:r w:rsidR="00B60822" w:rsidRPr="00590D86">
              <w:t>Stakeholders</w:t>
            </w:r>
          </w:p>
        </w:tc>
        <w:tc>
          <w:tcPr>
            <w:tcW w:w="1872" w:type="dxa"/>
          </w:tcPr>
          <w:p w14:paraId="4D5C1BC4" w14:textId="77777777" w:rsidR="00B60822" w:rsidRPr="00590D86" w:rsidRDefault="00B60822" w:rsidP="003746D1">
            <w:r w:rsidRPr="00590D86">
              <w:t>Project Manager</w:t>
            </w:r>
          </w:p>
        </w:tc>
        <w:tc>
          <w:tcPr>
            <w:tcW w:w="1872" w:type="dxa"/>
          </w:tcPr>
          <w:p w14:paraId="61A20019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Agenda</w:t>
            </w:r>
          </w:p>
          <w:p w14:paraId="1EEAAD61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Meeting Minutes</w:t>
            </w:r>
          </w:p>
        </w:tc>
        <w:tc>
          <w:tcPr>
            <w:tcW w:w="1872" w:type="dxa"/>
          </w:tcPr>
          <w:p w14:paraId="2C0A241A" w14:textId="343B114A" w:rsidR="00B60822" w:rsidRPr="00590D86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Recording hosted in a publicly available archive such as Google Drive.</w:t>
            </w:r>
          </w:p>
        </w:tc>
      </w:tr>
      <w:tr w:rsidR="00B60822" w14:paraId="583FD7A2" w14:textId="77777777" w:rsidTr="008040BB">
        <w:tc>
          <w:tcPr>
            <w:tcW w:w="1728" w:type="dxa"/>
          </w:tcPr>
          <w:p w14:paraId="57201F90" w14:textId="77777777" w:rsidR="00B60822" w:rsidRPr="00590D86" w:rsidRDefault="00B60822" w:rsidP="003746D1">
            <w:r w:rsidRPr="00590D86">
              <w:t>Project Team Meetings</w:t>
            </w:r>
          </w:p>
        </w:tc>
        <w:tc>
          <w:tcPr>
            <w:tcW w:w="2736" w:type="dxa"/>
          </w:tcPr>
          <w:p w14:paraId="247A9D89" w14:textId="331E8ACB" w:rsidR="00B60822" w:rsidRDefault="009052C7" w:rsidP="003746D1">
            <w:r>
              <w:t>-Check in with the current “on production” team members.</w:t>
            </w:r>
          </w:p>
          <w:p w14:paraId="0667C71C" w14:textId="0FD4F3F5" w:rsidR="009052C7" w:rsidRPr="00590D86" w:rsidRDefault="009052C7" w:rsidP="003746D1">
            <w:r>
              <w:t>-Gather reports from team, and outline plans for action on problems</w:t>
            </w:r>
          </w:p>
        </w:tc>
        <w:tc>
          <w:tcPr>
            <w:tcW w:w="1872" w:type="dxa"/>
          </w:tcPr>
          <w:p w14:paraId="564E30F2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Face to Face</w:t>
            </w:r>
          </w:p>
          <w:p w14:paraId="10B8A176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Conference Call</w:t>
            </w:r>
          </w:p>
        </w:tc>
        <w:tc>
          <w:tcPr>
            <w:tcW w:w="1152" w:type="dxa"/>
          </w:tcPr>
          <w:p w14:paraId="1616F4C6" w14:textId="77777777" w:rsidR="00B60822" w:rsidRPr="00590D86" w:rsidRDefault="00B60822" w:rsidP="009D164A">
            <w:r w:rsidRPr="00590D86">
              <w:t>Weekly</w:t>
            </w:r>
          </w:p>
        </w:tc>
        <w:tc>
          <w:tcPr>
            <w:tcW w:w="1872" w:type="dxa"/>
          </w:tcPr>
          <w:p w14:paraId="5F76DB84" w14:textId="77777777" w:rsidR="00B60822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Project Team</w:t>
            </w:r>
          </w:p>
          <w:p w14:paraId="09B91FA8" w14:textId="1F1400E5" w:rsidR="009052C7" w:rsidRPr="00590D86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Project Leaders</w:t>
            </w:r>
          </w:p>
        </w:tc>
        <w:tc>
          <w:tcPr>
            <w:tcW w:w="1872" w:type="dxa"/>
          </w:tcPr>
          <w:p w14:paraId="1E002DB3" w14:textId="77777777" w:rsidR="00B60822" w:rsidRPr="00590D86" w:rsidRDefault="00B60822" w:rsidP="003746D1">
            <w:r w:rsidRPr="00590D86">
              <w:t>Project Manager</w:t>
            </w:r>
          </w:p>
        </w:tc>
        <w:tc>
          <w:tcPr>
            <w:tcW w:w="1872" w:type="dxa"/>
          </w:tcPr>
          <w:p w14:paraId="07E5F250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Agenda</w:t>
            </w:r>
          </w:p>
          <w:p w14:paraId="1B8DA914" w14:textId="77777777" w:rsidR="00B60822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Meeting Minutes</w:t>
            </w:r>
          </w:p>
          <w:p w14:paraId="249C18B8" w14:textId="77777777" w:rsidR="0047576A" w:rsidRPr="00590D86" w:rsidRDefault="0047576A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Project schedule</w:t>
            </w:r>
          </w:p>
        </w:tc>
        <w:tc>
          <w:tcPr>
            <w:tcW w:w="1872" w:type="dxa"/>
          </w:tcPr>
          <w:p w14:paraId="136D0404" w14:textId="096787EB" w:rsidR="00B60822" w:rsidRPr="00590D86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Recording hosted in a publicly available archive such as Google Drive.</w:t>
            </w:r>
          </w:p>
        </w:tc>
      </w:tr>
      <w:tr w:rsidR="00B60822" w14:paraId="38CE3534" w14:textId="77777777" w:rsidTr="008040BB">
        <w:tc>
          <w:tcPr>
            <w:tcW w:w="1728" w:type="dxa"/>
          </w:tcPr>
          <w:p w14:paraId="244034F3" w14:textId="2EB555A0" w:rsidR="00B60822" w:rsidRPr="00590D86" w:rsidRDefault="009052C7" w:rsidP="003746D1">
            <w:r>
              <w:t>Construction Coherency Meetings</w:t>
            </w:r>
          </w:p>
        </w:tc>
        <w:tc>
          <w:tcPr>
            <w:tcW w:w="2736" w:type="dxa"/>
          </w:tcPr>
          <w:p w14:paraId="4E3C129D" w14:textId="4C72FF4D" w:rsidR="00B60822" w:rsidRPr="00590D86" w:rsidRDefault="009052C7" w:rsidP="003746D1">
            <w:r>
              <w:t>-</w:t>
            </w:r>
            <w:r w:rsidR="00B60822">
              <w:t xml:space="preserve">Discuss </w:t>
            </w:r>
            <w:r>
              <w:t>current workloads and gather organizations on physical building constructions</w:t>
            </w:r>
          </w:p>
        </w:tc>
        <w:tc>
          <w:tcPr>
            <w:tcW w:w="1872" w:type="dxa"/>
          </w:tcPr>
          <w:p w14:paraId="71A2DDAF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Face to Face</w:t>
            </w:r>
          </w:p>
        </w:tc>
        <w:tc>
          <w:tcPr>
            <w:tcW w:w="1152" w:type="dxa"/>
          </w:tcPr>
          <w:p w14:paraId="101F7BD0" w14:textId="77777777" w:rsidR="00B60822" w:rsidRPr="00590D86" w:rsidRDefault="00B60822" w:rsidP="009D164A">
            <w:r w:rsidRPr="00590D86">
              <w:t>As Needed</w:t>
            </w:r>
          </w:p>
        </w:tc>
        <w:tc>
          <w:tcPr>
            <w:tcW w:w="1872" w:type="dxa"/>
          </w:tcPr>
          <w:p w14:paraId="47E96501" w14:textId="09F2F024" w:rsidR="00B60822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Construction Specialist</w:t>
            </w:r>
          </w:p>
          <w:p w14:paraId="22DD8A25" w14:textId="3F0A4DEC" w:rsidR="009052C7" w:rsidRPr="00590D86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Construction Team</w:t>
            </w:r>
          </w:p>
        </w:tc>
        <w:tc>
          <w:tcPr>
            <w:tcW w:w="1872" w:type="dxa"/>
          </w:tcPr>
          <w:p w14:paraId="28096E08" w14:textId="3F01D1D8" w:rsidR="00B60822" w:rsidRPr="00590D86" w:rsidRDefault="009052C7" w:rsidP="003746D1">
            <w:r>
              <w:t>Construction Specialist</w:t>
            </w:r>
          </w:p>
        </w:tc>
        <w:tc>
          <w:tcPr>
            <w:tcW w:w="1872" w:type="dxa"/>
          </w:tcPr>
          <w:p w14:paraId="0CCEF26A" w14:textId="77777777" w:rsidR="00B60822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Agenda</w:t>
            </w:r>
          </w:p>
          <w:p w14:paraId="7A368740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Meeting Minutes</w:t>
            </w:r>
          </w:p>
        </w:tc>
        <w:tc>
          <w:tcPr>
            <w:tcW w:w="1872" w:type="dxa"/>
          </w:tcPr>
          <w:p w14:paraId="18EF8BAD" w14:textId="2378E9AB" w:rsidR="00B60822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Recording hosted in a publicly available archive such as Google Drive.</w:t>
            </w:r>
          </w:p>
        </w:tc>
      </w:tr>
      <w:tr w:rsidR="009052C7" w14:paraId="739B9203" w14:textId="77777777" w:rsidTr="008040BB">
        <w:tc>
          <w:tcPr>
            <w:tcW w:w="1728" w:type="dxa"/>
          </w:tcPr>
          <w:p w14:paraId="1F24B02C" w14:textId="11F15D93" w:rsidR="009052C7" w:rsidRDefault="009052C7" w:rsidP="003746D1">
            <w:r>
              <w:t>Emergency Action Plan</w:t>
            </w:r>
          </w:p>
        </w:tc>
        <w:tc>
          <w:tcPr>
            <w:tcW w:w="2736" w:type="dxa"/>
          </w:tcPr>
          <w:p w14:paraId="5D8752FC" w14:textId="7897BAC9" w:rsidR="009052C7" w:rsidRDefault="009052C7" w:rsidP="003746D1">
            <w:r>
              <w:t>-Discuss emerging difficulties in the workplace, and navigate serious issues</w:t>
            </w:r>
          </w:p>
        </w:tc>
        <w:tc>
          <w:tcPr>
            <w:tcW w:w="1872" w:type="dxa"/>
          </w:tcPr>
          <w:p w14:paraId="2B8786EF" w14:textId="21CB5E23" w:rsidR="009052C7" w:rsidRPr="00590D86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Conference Call</w:t>
            </w:r>
          </w:p>
        </w:tc>
        <w:tc>
          <w:tcPr>
            <w:tcW w:w="1152" w:type="dxa"/>
          </w:tcPr>
          <w:p w14:paraId="09503C32" w14:textId="435D57CD" w:rsidR="009052C7" w:rsidRPr="00590D86" w:rsidRDefault="009052C7" w:rsidP="009D164A">
            <w:r>
              <w:t>As Needed</w:t>
            </w:r>
          </w:p>
        </w:tc>
        <w:tc>
          <w:tcPr>
            <w:tcW w:w="1872" w:type="dxa"/>
          </w:tcPr>
          <w:p w14:paraId="78DA565C" w14:textId="77777777" w:rsidR="009052C7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Project Leaders</w:t>
            </w:r>
          </w:p>
          <w:p w14:paraId="6621F492" w14:textId="589F216E" w:rsidR="009052C7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Key Stakeholders</w:t>
            </w:r>
          </w:p>
        </w:tc>
        <w:tc>
          <w:tcPr>
            <w:tcW w:w="1872" w:type="dxa"/>
          </w:tcPr>
          <w:p w14:paraId="3FB07DE6" w14:textId="46BB3D78" w:rsidR="009052C7" w:rsidRDefault="009052C7" w:rsidP="003746D1">
            <w:r>
              <w:t>Project Manager</w:t>
            </w:r>
          </w:p>
        </w:tc>
        <w:tc>
          <w:tcPr>
            <w:tcW w:w="1872" w:type="dxa"/>
          </w:tcPr>
          <w:p w14:paraId="0F09DCF6" w14:textId="77777777" w:rsidR="009052C7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Action Plan</w:t>
            </w:r>
          </w:p>
          <w:p w14:paraId="70DAB9DE" w14:textId="77095417" w:rsidR="009052C7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Meeting Minutes</w:t>
            </w:r>
          </w:p>
        </w:tc>
        <w:tc>
          <w:tcPr>
            <w:tcW w:w="1872" w:type="dxa"/>
          </w:tcPr>
          <w:p w14:paraId="12196746" w14:textId="0C427270" w:rsidR="009052C7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Recording hosted in a publicly available archive such as Google Drive.</w:t>
            </w:r>
          </w:p>
        </w:tc>
      </w:tr>
      <w:tr w:rsidR="00B60822" w14:paraId="64742458" w14:textId="77777777" w:rsidTr="008040BB">
        <w:tc>
          <w:tcPr>
            <w:tcW w:w="1728" w:type="dxa"/>
          </w:tcPr>
          <w:p w14:paraId="59DBDF0F" w14:textId="77777777" w:rsidR="00B60822" w:rsidRPr="00590D86" w:rsidRDefault="00B60822" w:rsidP="003746D1">
            <w:r w:rsidRPr="00590D86">
              <w:t>Monthly Project Status Meetings</w:t>
            </w:r>
          </w:p>
        </w:tc>
        <w:tc>
          <w:tcPr>
            <w:tcW w:w="2736" w:type="dxa"/>
          </w:tcPr>
          <w:p w14:paraId="6309341D" w14:textId="52A20FFC" w:rsidR="00B60822" w:rsidRPr="00590D86" w:rsidRDefault="00B60822" w:rsidP="003746D1">
            <w:r>
              <w:t xml:space="preserve">Report on </w:t>
            </w:r>
            <w:r w:rsidR="009052C7">
              <w:t>timeline execution for Project Management</w:t>
            </w:r>
          </w:p>
        </w:tc>
        <w:tc>
          <w:tcPr>
            <w:tcW w:w="1872" w:type="dxa"/>
          </w:tcPr>
          <w:p w14:paraId="73212B6D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Face to Face</w:t>
            </w:r>
          </w:p>
          <w:p w14:paraId="5A8BEE34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 w:rsidRPr="00590D86">
              <w:t>Conference Call</w:t>
            </w:r>
          </w:p>
        </w:tc>
        <w:tc>
          <w:tcPr>
            <w:tcW w:w="1152" w:type="dxa"/>
          </w:tcPr>
          <w:p w14:paraId="453E399A" w14:textId="77777777" w:rsidR="00B60822" w:rsidRPr="00590D86" w:rsidRDefault="00B60822" w:rsidP="009D164A">
            <w:r w:rsidRPr="00590D86">
              <w:t>Monthly</w:t>
            </w:r>
          </w:p>
        </w:tc>
        <w:tc>
          <w:tcPr>
            <w:tcW w:w="1872" w:type="dxa"/>
          </w:tcPr>
          <w:p w14:paraId="58671C09" w14:textId="77777777" w:rsidR="00B60822" w:rsidRDefault="009052C7" w:rsidP="00A935C3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Project Leaders</w:t>
            </w:r>
          </w:p>
          <w:p w14:paraId="0D1F05DA" w14:textId="77777777" w:rsidR="009052C7" w:rsidRDefault="009052C7" w:rsidP="00A935C3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Construction Specialist</w:t>
            </w:r>
          </w:p>
          <w:p w14:paraId="7F349452" w14:textId="22247982" w:rsidR="009052C7" w:rsidRPr="00590D86" w:rsidRDefault="009052C7" w:rsidP="00A935C3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Documentation Specialist</w:t>
            </w:r>
          </w:p>
        </w:tc>
        <w:tc>
          <w:tcPr>
            <w:tcW w:w="1872" w:type="dxa"/>
          </w:tcPr>
          <w:p w14:paraId="1F2B03A7" w14:textId="77777777" w:rsidR="00B60822" w:rsidRPr="00590D86" w:rsidRDefault="00B60822" w:rsidP="003746D1">
            <w:r w:rsidRPr="00590D86">
              <w:t>Project Manager</w:t>
            </w:r>
          </w:p>
        </w:tc>
        <w:tc>
          <w:tcPr>
            <w:tcW w:w="1872" w:type="dxa"/>
          </w:tcPr>
          <w:p w14:paraId="5037ECDE" w14:textId="77777777" w:rsidR="00B60822" w:rsidRDefault="003B25A1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Slide updates</w:t>
            </w:r>
          </w:p>
          <w:p w14:paraId="0C86DA44" w14:textId="77777777" w:rsidR="0047576A" w:rsidRPr="00590D86" w:rsidRDefault="0047576A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Project schedule</w:t>
            </w:r>
          </w:p>
        </w:tc>
        <w:tc>
          <w:tcPr>
            <w:tcW w:w="1872" w:type="dxa"/>
          </w:tcPr>
          <w:p w14:paraId="2C701F79" w14:textId="202D1689" w:rsidR="00B60822" w:rsidRPr="00590D86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Recording hosted in a publicly available archive such as Google Drive.</w:t>
            </w:r>
          </w:p>
        </w:tc>
      </w:tr>
      <w:tr w:rsidR="00B60822" w14:paraId="1C94BC62" w14:textId="77777777" w:rsidTr="008040BB">
        <w:tc>
          <w:tcPr>
            <w:tcW w:w="1728" w:type="dxa"/>
          </w:tcPr>
          <w:p w14:paraId="56A3376F" w14:textId="77777777" w:rsidR="00B60822" w:rsidRPr="00590D86" w:rsidRDefault="00B60822" w:rsidP="003746D1">
            <w:r>
              <w:t>Project Status Reports</w:t>
            </w:r>
          </w:p>
        </w:tc>
        <w:tc>
          <w:tcPr>
            <w:tcW w:w="2736" w:type="dxa"/>
          </w:tcPr>
          <w:p w14:paraId="4E9273A4" w14:textId="77777777" w:rsidR="00B60822" w:rsidRDefault="00B60822" w:rsidP="003746D1">
            <w:r>
              <w:t xml:space="preserve">Report the status of the project including activities, progress, </w:t>
            </w:r>
            <w:del w:id="16" w:author="Tara Baren" w:date="2018-05-18T13:27:00Z">
              <w:r w:rsidDel="00EE54E4">
                <w:delText>costs</w:delText>
              </w:r>
            </w:del>
            <w:ins w:id="17" w:author="Tara Baren" w:date="2018-05-18T13:27:00Z">
              <w:r w:rsidR="00EE54E4">
                <w:t>costs,</w:t>
              </w:r>
            </w:ins>
            <w:r>
              <w:t xml:space="preserve"> and issues.</w:t>
            </w:r>
          </w:p>
        </w:tc>
        <w:tc>
          <w:tcPr>
            <w:tcW w:w="1872" w:type="dxa"/>
          </w:tcPr>
          <w:p w14:paraId="636B3E02" w14:textId="77777777" w:rsidR="00B60822" w:rsidRPr="00590D86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Email</w:t>
            </w:r>
          </w:p>
        </w:tc>
        <w:tc>
          <w:tcPr>
            <w:tcW w:w="1152" w:type="dxa"/>
          </w:tcPr>
          <w:p w14:paraId="2436ADFE" w14:textId="77777777" w:rsidR="00B60822" w:rsidRPr="00590D86" w:rsidRDefault="00B60822" w:rsidP="009D164A">
            <w:r>
              <w:t>Monthly</w:t>
            </w:r>
          </w:p>
        </w:tc>
        <w:tc>
          <w:tcPr>
            <w:tcW w:w="1872" w:type="dxa"/>
          </w:tcPr>
          <w:p w14:paraId="60BDA5E4" w14:textId="02624753" w:rsidR="00B60822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Key Stakeholders</w:t>
            </w:r>
          </w:p>
          <w:p w14:paraId="1C566E58" w14:textId="52325763" w:rsidR="009052C7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Project Leaders</w:t>
            </w:r>
          </w:p>
          <w:p w14:paraId="20F58417" w14:textId="143D018B" w:rsidR="00B60822" w:rsidRPr="00590D86" w:rsidRDefault="00B60822" w:rsidP="009052C7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Project Team</w:t>
            </w:r>
          </w:p>
        </w:tc>
        <w:tc>
          <w:tcPr>
            <w:tcW w:w="1872" w:type="dxa"/>
          </w:tcPr>
          <w:p w14:paraId="05D92A78" w14:textId="77777777" w:rsidR="00B60822" w:rsidRPr="00590D86" w:rsidRDefault="00B60822" w:rsidP="003746D1">
            <w:r>
              <w:t>Project Manager</w:t>
            </w:r>
          </w:p>
        </w:tc>
        <w:tc>
          <w:tcPr>
            <w:tcW w:w="1872" w:type="dxa"/>
          </w:tcPr>
          <w:p w14:paraId="773EF556" w14:textId="77777777" w:rsidR="00B60822" w:rsidRDefault="00B60822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Project Status Report</w:t>
            </w:r>
          </w:p>
          <w:p w14:paraId="4556E9D7" w14:textId="77777777" w:rsidR="0047576A" w:rsidRPr="00590D86" w:rsidRDefault="0047576A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Project schedule</w:t>
            </w:r>
          </w:p>
        </w:tc>
        <w:tc>
          <w:tcPr>
            <w:tcW w:w="1872" w:type="dxa"/>
          </w:tcPr>
          <w:p w14:paraId="3255B1DA" w14:textId="603AC1C2" w:rsidR="00B60822" w:rsidRDefault="009052C7" w:rsidP="00881ED1">
            <w:pPr>
              <w:numPr>
                <w:ilvl w:val="0"/>
                <w:numId w:val="28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>
              <w:t>Recording hosted in a publicly available archive such as Google Drive.</w:t>
            </w:r>
          </w:p>
        </w:tc>
      </w:tr>
    </w:tbl>
    <w:p w14:paraId="7970D32C" w14:textId="77777777" w:rsidR="00D74CBC" w:rsidRPr="00D74CBC" w:rsidRDefault="00D74CBC" w:rsidP="003746D1">
      <w:pPr>
        <w:rPr>
          <w:color w:val="0000FF"/>
          <w:sz w:val="24"/>
        </w:rPr>
        <w:sectPr w:rsidR="00D74CBC" w:rsidRPr="00D74CBC" w:rsidSect="009D164A">
          <w:pgSz w:w="15840" w:h="12240" w:orient="landscape" w:code="1"/>
          <w:pgMar w:top="1440" w:right="1440" w:bottom="1440" w:left="1440" w:header="720" w:footer="720" w:gutter="0"/>
          <w:cols w:space="720"/>
        </w:sectPr>
      </w:pPr>
    </w:p>
    <w:p w14:paraId="78624567" w14:textId="77777777" w:rsidR="003746D1" w:rsidRPr="00D263FF" w:rsidRDefault="003746D1" w:rsidP="009052C7">
      <w:pPr>
        <w:pStyle w:val="Heading1"/>
        <w:jc w:val="left"/>
        <w:rPr>
          <w:sz w:val="24"/>
        </w:rPr>
      </w:pPr>
    </w:p>
    <w:sectPr w:rsidR="003746D1" w:rsidRPr="00D263FF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438DC" w14:textId="77777777" w:rsidR="008548D4" w:rsidRDefault="008548D4">
      <w:r>
        <w:separator/>
      </w:r>
    </w:p>
  </w:endnote>
  <w:endnote w:type="continuationSeparator" w:id="0">
    <w:p w14:paraId="6ADB8AED" w14:textId="77777777" w:rsidR="008548D4" w:rsidRDefault="0085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FFBF" w14:textId="77777777" w:rsidR="00BE1BC8" w:rsidRDefault="00BE1BC8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122BE" w14:textId="77777777"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84E6" w14:textId="77777777" w:rsidR="009D164A" w:rsidRDefault="009D164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DE6">
      <w:rPr>
        <w:rStyle w:val="PageNumber"/>
        <w:noProof/>
      </w:rPr>
      <w:t>3</w:t>
    </w:r>
    <w:r>
      <w:rPr>
        <w:rStyle w:val="PageNumber"/>
      </w:rPr>
      <w:fldChar w:fldCharType="end"/>
    </w:r>
  </w:p>
  <w:p w14:paraId="17DD5A60" w14:textId="77777777" w:rsidR="00BE1BC8" w:rsidRDefault="009D16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01E11" w14:textId="77777777" w:rsidR="008548D4" w:rsidRDefault="008548D4">
      <w:r>
        <w:separator/>
      </w:r>
    </w:p>
  </w:footnote>
  <w:footnote w:type="continuationSeparator" w:id="0">
    <w:p w14:paraId="31421AC9" w14:textId="77777777" w:rsidR="008548D4" w:rsidRDefault="00854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4CB"/>
    <w:multiLevelType w:val="hybridMultilevel"/>
    <w:tmpl w:val="ADDC49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77CA"/>
    <w:multiLevelType w:val="hybridMultilevel"/>
    <w:tmpl w:val="96BC4510"/>
    <w:lvl w:ilvl="0" w:tplc="820446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EC47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E5E9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B28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8CF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EA65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CDF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8E0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A50A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41747"/>
    <w:multiLevelType w:val="hybridMultilevel"/>
    <w:tmpl w:val="8640E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92161"/>
    <w:multiLevelType w:val="multilevel"/>
    <w:tmpl w:val="630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B368E"/>
    <w:multiLevelType w:val="hybridMultilevel"/>
    <w:tmpl w:val="47BE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192676"/>
    <w:multiLevelType w:val="multilevel"/>
    <w:tmpl w:val="6B5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B06F5"/>
    <w:multiLevelType w:val="hybridMultilevel"/>
    <w:tmpl w:val="462674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A6A93"/>
    <w:multiLevelType w:val="multilevel"/>
    <w:tmpl w:val="ADD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597F47"/>
    <w:multiLevelType w:val="multilevel"/>
    <w:tmpl w:val="A4CC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BE6EB9"/>
    <w:multiLevelType w:val="hybridMultilevel"/>
    <w:tmpl w:val="3968D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B5775"/>
    <w:multiLevelType w:val="multilevel"/>
    <w:tmpl w:val="ADD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962B7"/>
    <w:multiLevelType w:val="hybridMultilevel"/>
    <w:tmpl w:val="A4CCB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B22CC"/>
    <w:multiLevelType w:val="hybridMultilevel"/>
    <w:tmpl w:val="49B63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96B4C5B"/>
    <w:multiLevelType w:val="multilevel"/>
    <w:tmpl w:val="F8F8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C1625D"/>
    <w:multiLevelType w:val="multilevel"/>
    <w:tmpl w:val="C6BC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816266">
    <w:abstractNumId w:val="2"/>
  </w:num>
  <w:num w:numId="2" w16cid:durableId="942036573">
    <w:abstractNumId w:val="3"/>
  </w:num>
  <w:num w:numId="3" w16cid:durableId="1261067893">
    <w:abstractNumId w:val="24"/>
  </w:num>
  <w:num w:numId="4" w16cid:durableId="1381590542">
    <w:abstractNumId w:val="8"/>
  </w:num>
  <w:num w:numId="5" w16cid:durableId="407583549">
    <w:abstractNumId w:val="16"/>
  </w:num>
  <w:num w:numId="6" w16cid:durableId="208311">
    <w:abstractNumId w:val="25"/>
  </w:num>
  <w:num w:numId="7" w16cid:durableId="437333508">
    <w:abstractNumId w:val="14"/>
  </w:num>
  <w:num w:numId="8" w16cid:durableId="1766923338">
    <w:abstractNumId w:val="13"/>
  </w:num>
  <w:num w:numId="9" w16cid:durableId="1424456047">
    <w:abstractNumId w:val="23"/>
  </w:num>
  <w:num w:numId="10" w16cid:durableId="1440100464">
    <w:abstractNumId w:val="10"/>
  </w:num>
  <w:num w:numId="11" w16cid:durableId="388500239">
    <w:abstractNumId w:val="11"/>
  </w:num>
  <w:num w:numId="12" w16cid:durableId="1999187457">
    <w:abstractNumId w:val="30"/>
  </w:num>
  <w:num w:numId="13" w16cid:durableId="900167257">
    <w:abstractNumId w:val="26"/>
  </w:num>
  <w:num w:numId="14" w16cid:durableId="1856727268">
    <w:abstractNumId w:val="9"/>
  </w:num>
  <w:num w:numId="15" w16cid:durableId="1621842242">
    <w:abstractNumId w:val="17"/>
  </w:num>
  <w:num w:numId="16" w16cid:durableId="32582195">
    <w:abstractNumId w:val="15"/>
  </w:num>
  <w:num w:numId="17" w16cid:durableId="142431367">
    <w:abstractNumId w:val="32"/>
  </w:num>
  <w:num w:numId="18" w16cid:durableId="392656222">
    <w:abstractNumId w:val="21"/>
  </w:num>
  <w:num w:numId="19" w16cid:durableId="864251133">
    <w:abstractNumId w:val="31"/>
  </w:num>
  <w:num w:numId="20" w16cid:durableId="1510561362">
    <w:abstractNumId w:val="1"/>
  </w:num>
  <w:num w:numId="21" w16cid:durableId="1220938266">
    <w:abstractNumId w:val="28"/>
  </w:num>
  <w:num w:numId="22" w16cid:durableId="1255044701">
    <w:abstractNumId w:val="0"/>
  </w:num>
  <w:num w:numId="23" w16cid:durableId="1596861814">
    <w:abstractNumId w:val="18"/>
  </w:num>
  <w:num w:numId="24" w16cid:durableId="2140371882">
    <w:abstractNumId w:val="22"/>
  </w:num>
  <w:num w:numId="25" w16cid:durableId="1055733776">
    <w:abstractNumId w:val="27"/>
  </w:num>
  <w:num w:numId="26" w16cid:durableId="1006596364">
    <w:abstractNumId w:val="29"/>
  </w:num>
  <w:num w:numId="27" w16cid:durableId="1062100259">
    <w:abstractNumId w:val="19"/>
  </w:num>
  <w:num w:numId="28" w16cid:durableId="764306282">
    <w:abstractNumId w:val="6"/>
  </w:num>
  <w:num w:numId="29" w16cid:durableId="767624726">
    <w:abstractNumId w:val="33"/>
  </w:num>
  <w:num w:numId="30" w16cid:durableId="49425670">
    <w:abstractNumId w:val="34"/>
  </w:num>
  <w:num w:numId="31" w16cid:durableId="1000741909">
    <w:abstractNumId w:val="7"/>
  </w:num>
  <w:num w:numId="32" w16cid:durableId="1242981253">
    <w:abstractNumId w:val="12"/>
  </w:num>
  <w:num w:numId="33" w16cid:durableId="1486700492">
    <w:abstractNumId w:val="5"/>
  </w:num>
  <w:num w:numId="34" w16cid:durableId="1999460142">
    <w:abstractNumId w:val="4"/>
  </w:num>
  <w:num w:numId="35" w16cid:durableId="7890837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NTKwtDQxMjExMTVQ0lEKTi0uzszPAykwrAUA4/bVKiwAAAA="/>
  </w:docVars>
  <w:rsids>
    <w:rsidRoot w:val="002D35D1"/>
    <w:rsid w:val="00005012"/>
    <w:rsid w:val="00007569"/>
    <w:rsid w:val="00010093"/>
    <w:rsid w:val="000261CE"/>
    <w:rsid w:val="0003186B"/>
    <w:rsid w:val="00056F81"/>
    <w:rsid w:val="0006310D"/>
    <w:rsid w:val="00075F9D"/>
    <w:rsid w:val="000A0796"/>
    <w:rsid w:val="000A2346"/>
    <w:rsid w:val="00104E5E"/>
    <w:rsid w:val="001143B4"/>
    <w:rsid w:val="00117659"/>
    <w:rsid w:val="00122A52"/>
    <w:rsid w:val="001248B8"/>
    <w:rsid w:val="00130217"/>
    <w:rsid w:val="00134C73"/>
    <w:rsid w:val="001352ED"/>
    <w:rsid w:val="00140327"/>
    <w:rsid w:val="00165302"/>
    <w:rsid w:val="00175181"/>
    <w:rsid w:val="00181BDF"/>
    <w:rsid w:val="001A1DB2"/>
    <w:rsid w:val="001B5333"/>
    <w:rsid w:val="001D769A"/>
    <w:rsid w:val="001F320A"/>
    <w:rsid w:val="001F7402"/>
    <w:rsid w:val="00214176"/>
    <w:rsid w:val="00214435"/>
    <w:rsid w:val="002270AC"/>
    <w:rsid w:val="00241673"/>
    <w:rsid w:val="00257EFC"/>
    <w:rsid w:val="00264DC8"/>
    <w:rsid w:val="00267B58"/>
    <w:rsid w:val="0027331C"/>
    <w:rsid w:val="002735B0"/>
    <w:rsid w:val="002923A8"/>
    <w:rsid w:val="00297F78"/>
    <w:rsid w:val="002A7D7E"/>
    <w:rsid w:val="002B1540"/>
    <w:rsid w:val="002B435C"/>
    <w:rsid w:val="002D35D1"/>
    <w:rsid w:val="002D4E0A"/>
    <w:rsid w:val="002E174B"/>
    <w:rsid w:val="002E2840"/>
    <w:rsid w:val="002E3152"/>
    <w:rsid w:val="002E5A6A"/>
    <w:rsid w:val="002F430F"/>
    <w:rsid w:val="002F48F1"/>
    <w:rsid w:val="002F50FD"/>
    <w:rsid w:val="002F6255"/>
    <w:rsid w:val="003224E9"/>
    <w:rsid w:val="003427AC"/>
    <w:rsid w:val="00344148"/>
    <w:rsid w:val="003746D1"/>
    <w:rsid w:val="00386F59"/>
    <w:rsid w:val="0039199B"/>
    <w:rsid w:val="003963E5"/>
    <w:rsid w:val="003A035B"/>
    <w:rsid w:val="003A4F0E"/>
    <w:rsid w:val="003B25A1"/>
    <w:rsid w:val="003C2724"/>
    <w:rsid w:val="003C7355"/>
    <w:rsid w:val="003D1DF9"/>
    <w:rsid w:val="004030DC"/>
    <w:rsid w:val="004033BC"/>
    <w:rsid w:val="00403554"/>
    <w:rsid w:val="00405B57"/>
    <w:rsid w:val="00406146"/>
    <w:rsid w:val="00421D71"/>
    <w:rsid w:val="004233DA"/>
    <w:rsid w:val="00441FA1"/>
    <w:rsid w:val="00442538"/>
    <w:rsid w:val="00450B8B"/>
    <w:rsid w:val="00466D6F"/>
    <w:rsid w:val="00471B44"/>
    <w:rsid w:val="0047576A"/>
    <w:rsid w:val="00480624"/>
    <w:rsid w:val="00491593"/>
    <w:rsid w:val="004A469D"/>
    <w:rsid w:val="004A5CA0"/>
    <w:rsid w:val="004A7CBC"/>
    <w:rsid w:val="004B2347"/>
    <w:rsid w:val="004D0012"/>
    <w:rsid w:val="004D65EE"/>
    <w:rsid w:val="004E65AE"/>
    <w:rsid w:val="0050497D"/>
    <w:rsid w:val="00530B15"/>
    <w:rsid w:val="005324DB"/>
    <w:rsid w:val="00532DFE"/>
    <w:rsid w:val="00537693"/>
    <w:rsid w:val="005408FC"/>
    <w:rsid w:val="005431EF"/>
    <w:rsid w:val="00574743"/>
    <w:rsid w:val="00580DDE"/>
    <w:rsid w:val="0059080B"/>
    <w:rsid w:val="00590D86"/>
    <w:rsid w:val="005950AF"/>
    <w:rsid w:val="0059542A"/>
    <w:rsid w:val="005A6DC1"/>
    <w:rsid w:val="005B1978"/>
    <w:rsid w:val="005B4BB2"/>
    <w:rsid w:val="005C2673"/>
    <w:rsid w:val="005C2F17"/>
    <w:rsid w:val="005C7153"/>
    <w:rsid w:val="005D5EF0"/>
    <w:rsid w:val="005E7BCA"/>
    <w:rsid w:val="005F590D"/>
    <w:rsid w:val="00600FAD"/>
    <w:rsid w:val="0062542E"/>
    <w:rsid w:val="00630759"/>
    <w:rsid w:val="006349BF"/>
    <w:rsid w:val="00637670"/>
    <w:rsid w:val="00642C91"/>
    <w:rsid w:val="00661858"/>
    <w:rsid w:val="00672774"/>
    <w:rsid w:val="006759E9"/>
    <w:rsid w:val="00691267"/>
    <w:rsid w:val="006B6EE3"/>
    <w:rsid w:val="006D473D"/>
    <w:rsid w:val="006E64BF"/>
    <w:rsid w:val="006E6CD9"/>
    <w:rsid w:val="006E75E7"/>
    <w:rsid w:val="006F4C30"/>
    <w:rsid w:val="0070251E"/>
    <w:rsid w:val="00713B66"/>
    <w:rsid w:val="00724812"/>
    <w:rsid w:val="0072506E"/>
    <w:rsid w:val="0073453A"/>
    <w:rsid w:val="007421B5"/>
    <w:rsid w:val="00752F5B"/>
    <w:rsid w:val="0077677F"/>
    <w:rsid w:val="007820D3"/>
    <w:rsid w:val="007846F2"/>
    <w:rsid w:val="007941E2"/>
    <w:rsid w:val="007A367E"/>
    <w:rsid w:val="007B1F59"/>
    <w:rsid w:val="007B3D18"/>
    <w:rsid w:val="007B6EE9"/>
    <w:rsid w:val="007C74B3"/>
    <w:rsid w:val="007E43F8"/>
    <w:rsid w:val="007E4CB5"/>
    <w:rsid w:val="007F73C5"/>
    <w:rsid w:val="00802875"/>
    <w:rsid w:val="008040BB"/>
    <w:rsid w:val="0083231F"/>
    <w:rsid w:val="00842F64"/>
    <w:rsid w:val="008527AB"/>
    <w:rsid w:val="008548D4"/>
    <w:rsid w:val="00872C33"/>
    <w:rsid w:val="008802AB"/>
    <w:rsid w:val="00881ED1"/>
    <w:rsid w:val="00886346"/>
    <w:rsid w:val="00892C74"/>
    <w:rsid w:val="00894793"/>
    <w:rsid w:val="008A2F60"/>
    <w:rsid w:val="008A34B2"/>
    <w:rsid w:val="008A4BBE"/>
    <w:rsid w:val="008B4E3C"/>
    <w:rsid w:val="008D543B"/>
    <w:rsid w:val="008E4777"/>
    <w:rsid w:val="008F1D35"/>
    <w:rsid w:val="00901081"/>
    <w:rsid w:val="009052C7"/>
    <w:rsid w:val="00905DCC"/>
    <w:rsid w:val="00916C12"/>
    <w:rsid w:val="00934EFF"/>
    <w:rsid w:val="009540C4"/>
    <w:rsid w:val="009668AB"/>
    <w:rsid w:val="009727F7"/>
    <w:rsid w:val="009909D2"/>
    <w:rsid w:val="009B4E06"/>
    <w:rsid w:val="009C230F"/>
    <w:rsid w:val="009C2CF7"/>
    <w:rsid w:val="009D164A"/>
    <w:rsid w:val="009D398A"/>
    <w:rsid w:val="009D5923"/>
    <w:rsid w:val="00A066AE"/>
    <w:rsid w:val="00A1661B"/>
    <w:rsid w:val="00A4216E"/>
    <w:rsid w:val="00A50ADA"/>
    <w:rsid w:val="00A935C3"/>
    <w:rsid w:val="00A9384D"/>
    <w:rsid w:val="00A9651A"/>
    <w:rsid w:val="00AB03F0"/>
    <w:rsid w:val="00AC0696"/>
    <w:rsid w:val="00AC1469"/>
    <w:rsid w:val="00AC71A3"/>
    <w:rsid w:val="00AD76CE"/>
    <w:rsid w:val="00B10AEB"/>
    <w:rsid w:val="00B2279C"/>
    <w:rsid w:val="00B254F1"/>
    <w:rsid w:val="00B27C54"/>
    <w:rsid w:val="00B54EEC"/>
    <w:rsid w:val="00B60822"/>
    <w:rsid w:val="00B66E89"/>
    <w:rsid w:val="00B81C53"/>
    <w:rsid w:val="00B940D7"/>
    <w:rsid w:val="00BA499A"/>
    <w:rsid w:val="00BB2F65"/>
    <w:rsid w:val="00BE1BC8"/>
    <w:rsid w:val="00C07EAB"/>
    <w:rsid w:val="00C128EE"/>
    <w:rsid w:val="00C12DE6"/>
    <w:rsid w:val="00C176BD"/>
    <w:rsid w:val="00C45C77"/>
    <w:rsid w:val="00C57518"/>
    <w:rsid w:val="00C63655"/>
    <w:rsid w:val="00C64E9D"/>
    <w:rsid w:val="00C73127"/>
    <w:rsid w:val="00C76367"/>
    <w:rsid w:val="00C80CE0"/>
    <w:rsid w:val="00C83BFB"/>
    <w:rsid w:val="00C85A96"/>
    <w:rsid w:val="00C90DB2"/>
    <w:rsid w:val="00CA0A97"/>
    <w:rsid w:val="00CA5118"/>
    <w:rsid w:val="00CA76E3"/>
    <w:rsid w:val="00CB15E2"/>
    <w:rsid w:val="00CC02E3"/>
    <w:rsid w:val="00CD0A2F"/>
    <w:rsid w:val="00CD76BF"/>
    <w:rsid w:val="00CF1825"/>
    <w:rsid w:val="00CF1F6F"/>
    <w:rsid w:val="00D06A55"/>
    <w:rsid w:val="00D12871"/>
    <w:rsid w:val="00D16BAB"/>
    <w:rsid w:val="00D24855"/>
    <w:rsid w:val="00D52E69"/>
    <w:rsid w:val="00D7223C"/>
    <w:rsid w:val="00D74CBC"/>
    <w:rsid w:val="00D801D5"/>
    <w:rsid w:val="00D80F39"/>
    <w:rsid w:val="00D84602"/>
    <w:rsid w:val="00D91B73"/>
    <w:rsid w:val="00DA3923"/>
    <w:rsid w:val="00DB799D"/>
    <w:rsid w:val="00DC7092"/>
    <w:rsid w:val="00DE6BCF"/>
    <w:rsid w:val="00DF22F5"/>
    <w:rsid w:val="00E045C9"/>
    <w:rsid w:val="00E06AE6"/>
    <w:rsid w:val="00E07306"/>
    <w:rsid w:val="00E14647"/>
    <w:rsid w:val="00E666A6"/>
    <w:rsid w:val="00E67CB9"/>
    <w:rsid w:val="00E9346D"/>
    <w:rsid w:val="00EB58E0"/>
    <w:rsid w:val="00EC6644"/>
    <w:rsid w:val="00ED2B30"/>
    <w:rsid w:val="00ED4601"/>
    <w:rsid w:val="00EE54E4"/>
    <w:rsid w:val="00EF775D"/>
    <w:rsid w:val="00F24FD7"/>
    <w:rsid w:val="00F36EE6"/>
    <w:rsid w:val="00F4448F"/>
    <w:rsid w:val="00F637F1"/>
    <w:rsid w:val="00F73B1C"/>
    <w:rsid w:val="00F84058"/>
    <w:rsid w:val="00F94E1F"/>
    <w:rsid w:val="00FB452B"/>
    <w:rsid w:val="00FC428D"/>
    <w:rsid w:val="00FD7949"/>
    <w:rsid w:val="00FE79AE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3D78AD"/>
  <w15:docId w15:val="{9A510291-3A12-4F5F-91BC-283EEC11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7846F2"/>
    <w:pPr>
      <w:spacing w:before="100" w:beforeAutospacing="1" w:after="100" w:afterAutospacing="1"/>
    </w:pPr>
    <w:rPr>
      <w:rFonts w:ascii="Arial" w:eastAsia="SimSun" w:hAnsi="Arial" w:cs="Arial"/>
      <w:sz w:val="22"/>
      <w:szCs w:val="22"/>
      <w:lang w:eastAsia="zh-CN"/>
    </w:rPr>
  </w:style>
  <w:style w:type="paragraph" w:customStyle="1" w:styleId="NormalWeb2">
    <w:name w:val="Normal (Web)2"/>
    <w:basedOn w:val="Normal"/>
    <w:rsid w:val="00E67CB9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styleId="Strong">
    <w:name w:val="Strong"/>
    <w:qFormat/>
    <w:rsid w:val="00E67CB9"/>
    <w:rPr>
      <w:b/>
      <w:bCs/>
    </w:rPr>
  </w:style>
  <w:style w:type="paragraph" w:customStyle="1" w:styleId="Normal1">
    <w:name w:val="Normal1"/>
    <w:basedOn w:val="Normal"/>
    <w:rsid w:val="00D74CBC"/>
    <w:pPr>
      <w:spacing w:after="225" w:line="312" w:lineRule="atLeast"/>
    </w:pPr>
    <w:rPr>
      <w:rFonts w:eastAsia="SimSun"/>
      <w:sz w:val="22"/>
      <w:szCs w:val="22"/>
      <w:lang w:eastAsia="zh-CN"/>
    </w:rPr>
  </w:style>
  <w:style w:type="paragraph" w:styleId="Revision">
    <w:name w:val="Revision"/>
    <w:hidden/>
    <w:uiPriority w:val="99"/>
    <w:semiHidden/>
    <w:rsid w:val="001F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D567254D2BB4082E8C3C098D2BDAD" ma:contentTypeVersion="4" ma:contentTypeDescription="Create a new document." ma:contentTypeScope="" ma:versionID="2026bf2fb754ef4add3b8db04d2e6c10">
  <xsd:schema xmlns:xsd="http://www.w3.org/2001/XMLSchema" xmlns:xs="http://www.w3.org/2001/XMLSchema" xmlns:p="http://schemas.microsoft.com/office/2006/metadata/properties" xmlns:ns2="05DAD98A-B3F7-490F-960D-E672D9EDB4CD" targetNamespace="http://schemas.microsoft.com/office/2006/metadata/properties" ma:root="true" ma:fieldsID="a59b92626a9e8ff3140cdccd80f9b9ff" ns2:_="">
    <xsd:import namespace="05DAD98A-B3F7-490F-960D-E672D9EDB4CD"/>
    <xsd:element name="properties">
      <xsd:complexType>
        <xsd:sequence>
          <xsd:element name="documentManagement">
            <xsd:complexType>
              <xsd:all>
                <xsd:element ref="ns2:Category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AD98A-B3F7-490F-960D-E672D9EDB4CD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default="***Choose***" ma:format="Dropdown" ma:internalName="Category0">
      <xsd:simpleType>
        <xsd:restriction base="dms:Choice">
          <xsd:enumeration value="***Choose***"/>
          <xsd:enumeration value="Course Information"/>
          <xsd:enumeration value="Study Guide"/>
          <xsd:enumeration value="Syllabi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0 xmlns="05DAD98A-B3F7-490F-960D-E672D9EDB4CD">***Choose***</Category0>
  </documentManagement>
</p:properties>
</file>

<file path=customXml/itemProps1.xml><?xml version="1.0" encoding="utf-8"?>
<ds:datastoreItem xmlns:ds="http://schemas.openxmlformats.org/officeDocument/2006/customXml" ds:itemID="{551100F3-77D8-42BD-81C1-3511E2F0FB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DF4446-401B-40F4-A6D4-88342710F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DAD98A-B3F7-490F-960D-E672D9EDB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86EB39-7791-4BDC-A3A4-31020DCFE94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427AB8C-D5BD-4D85-B144-76A43243872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2B84D39-AEFC-4558-B352-0298FBCDB532}">
  <ds:schemaRefs>
    <ds:schemaRef ds:uri="http://schemas.microsoft.com/office/2006/metadata/properties"/>
    <ds:schemaRef ds:uri="http://schemas.microsoft.com/office/infopath/2007/PartnerControls"/>
    <ds:schemaRef ds:uri="05DAD98A-B3F7-490F-960D-E672D9EDB4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Management Plan Template</vt:lpstr>
    </vt:vector>
  </TitlesOfParts>
  <Company>U.S. Customs &amp; Border Protection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Plan Template</dc:title>
  <dc:subject>PMBOK Communications Management Plan Template</dc:subject>
  <dc:creator>www.ProjectManagementDocs.com</dc:creator>
  <cp:lastModifiedBy>Classic Corey</cp:lastModifiedBy>
  <cp:revision>4</cp:revision>
  <cp:lastPrinted>2009-01-25T17:18:00Z</cp:lastPrinted>
  <dcterms:created xsi:type="dcterms:W3CDTF">2023-11-13T12:29:00Z</dcterms:created>
  <dcterms:modified xsi:type="dcterms:W3CDTF">2023-11-13T12:41:00Z</dcterms:modified>
</cp:coreProperties>
</file>